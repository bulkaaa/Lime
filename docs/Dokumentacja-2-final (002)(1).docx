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6ECD4" w14:textId="77777777" w:rsidR="00216357" w:rsidRPr="000D2A4B" w:rsidRDefault="00C859A9">
      <w:pPr>
        <w:rPr>
          <w:rFonts w:ascii="Arial" w:hAnsi="Arial" w:cs="Arial"/>
          <w:sz w:val="28"/>
          <w:szCs w:val="20"/>
          <w:lang w:val="en-US"/>
        </w:rPr>
      </w:pPr>
      <w:r w:rsidRPr="000D2A4B">
        <w:rPr>
          <w:rFonts w:ascii="Arial" w:hAnsi="Arial" w:cs="Arial"/>
          <w:sz w:val="28"/>
          <w:szCs w:val="20"/>
          <w:lang w:val="en-US"/>
        </w:rPr>
        <w:t>Faculty of Mathematics and Information Science Warsaw University of Technology</w:t>
      </w:r>
      <w:r w:rsidR="00F00DF3" w:rsidRPr="000D2A4B">
        <w:rPr>
          <w:rFonts w:ascii="Arial" w:hAnsi="Arial" w:cs="Arial"/>
          <w:sz w:val="28"/>
          <w:szCs w:val="20"/>
          <w:lang w:val="en-US"/>
        </w:rPr>
        <w:tab/>
      </w:r>
      <w:r w:rsidR="00F00DF3" w:rsidRPr="000D2A4B">
        <w:rPr>
          <w:rFonts w:ascii="Arial" w:hAnsi="Arial" w:cs="Arial"/>
          <w:sz w:val="28"/>
          <w:szCs w:val="20"/>
          <w:lang w:val="en-US"/>
        </w:rPr>
        <w:tab/>
      </w:r>
    </w:p>
    <w:p w14:paraId="7D187706" w14:textId="77777777" w:rsidR="00216357" w:rsidRPr="000D2A4B" w:rsidRDefault="00F00DF3">
      <w:pPr>
        <w:jc w:val="center"/>
        <w:rPr>
          <w:rFonts w:ascii="Arial" w:hAnsi="Arial" w:cs="Arial"/>
        </w:rPr>
      </w:pPr>
      <w:r w:rsidRPr="000D2A4B">
        <w:rPr>
          <w:rFonts w:ascii="Arial" w:hAnsi="Arial" w:cs="Arial"/>
          <w:noProof/>
          <w:lang w:eastAsia="pl-PL"/>
        </w:rPr>
        <w:drawing>
          <wp:inline distT="0" distB="0" distL="0" distR="0" wp14:anchorId="64BD9DBB" wp14:editId="59590698">
            <wp:extent cx="1095375" cy="105346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B24AE" w14:textId="77777777" w:rsidR="00216357" w:rsidRPr="000D2A4B" w:rsidRDefault="00216357">
      <w:pPr>
        <w:jc w:val="center"/>
        <w:rPr>
          <w:rFonts w:ascii="Arial" w:hAnsi="Arial" w:cs="Arial"/>
          <w:sz w:val="34"/>
          <w:szCs w:val="20"/>
        </w:rPr>
      </w:pPr>
    </w:p>
    <w:p w14:paraId="10DAF8A9" w14:textId="77777777" w:rsidR="00216357" w:rsidRPr="000D2A4B" w:rsidRDefault="00216357">
      <w:pPr>
        <w:jc w:val="center"/>
        <w:rPr>
          <w:rFonts w:ascii="Arial" w:hAnsi="Arial" w:cs="Arial"/>
          <w:sz w:val="34"/>
          <w:szCs w:val="20"/>
        </w:rPr>
      </w:pPr>
    </w:p>
    <w:p w14:paraId="3B822FE1" w14:textId="77777777" w:rsidR="00216357" w:rsidRPr="000D2A4B" w:rsidRDefault="00216357">
      <w:pPr>
        <w:jc w:val="center"/>
        <w:rPr>
          <w:rFonts w:ascii="Arial" w:hAnsi="Arial" w:cs="Arial"/>
          <w:b/>
          <w:sz w:val="34"/>
          <w:szCs w:val="20"/>
        </w:rPr>
      </w:pPr>
    </w:p>
    <w:p w14:paraId="0C73A554" w14:textId="77777777" w:rsidR="00F537F6" w:rsidRPr="000D2A4B" w:rsidRDefault="00F537F6" w:rsidP="00F537F6">
      <w:pPr>
        <w:jc w:val="center"/>
        <w:rPr>
          <w:rFonts w:ascii="Arial" w:hAnsi="Arial" w:cs="Arial"/>
          <w:b/>
          <w:sz w:val="34"/>
          <w:szCs w:val="20"/>
          <w:lang w:val="en-US"/>
        </w:rPr>
      </w:pPr>
      <w:r w:rsidRPr="000D2A4B">
        <w:rPr>
          <w:rFonts w:ascii="Arial" w:hAnsi="Arial" w:cs="Arial"/>
          <w:b/>
          <w:sz w:val="34"/>
          <w:szCs w:val="20"/>
          <w:lang w:val="en-US"/>
        </w:rPr>
        <w:t xml:space="preserve">A System for Resources Management </w:t>
      </w:r>
    </w:p>
    <w:p w14:paraId="4B9A5225" w14:textId="77777777" w:rsidR="00526E7B" w:rsidRPr="000D2A4B" w:rsidRDefault="00F537F6" w:rsidP="00526E7B">
      <w:pPr>
        <w:jc w:val="center"/>
        <w:rPr>
          <w:rFonts w:ascii="Arial" w:hAnsi="Arial" w:cs="Arial"/>
          <w:b/>
          <w:sz w:val="34"/>
          <w:szCs w:val="20"/>
          <w:lang w:val="en-US"/>
        </w:rPr>
      </w:pPr>
      <w:r w:rsidRPr="000D2A4B">
        <w:rPr>
          <w:rFonts w:ascii="Arial" w:hAnsi="Arial" w:cs="Arial"/>
          <w:b/>
          <w:sz w:val="34"/>
          <w:szCs w:val="20"/>
          <w:lang w:val="en-US"/>
        </w:rPr>
        <w:t xml:space="preserve">in a Small Chemical Laboratory </w:t>
      </w:r>
    </w:p>
    <w:p w14:paraId="7A4E2BFB" w14:textId="77777777" w:rsidR="00FD1A63" w:rsidRPr="000D2A4B" w:rsidRDefault="00FD1A63" w:rsidP="00526E7B">
      <w:pPr>
        <w:jc w:val="center"/>
        <w:rPr>
          <w:rFonts w:ascii="Arial" w:hAnsi="Arial" w:cs="Arial"/>
          <w:sz w:val="34"/>
          <w:szCs w:val="20"/>
          <w:lang w:val="en-US"/>
        </w:rPr>
      </w:pPr>
    </w:p>
    <w:p w14:paraId="23FA3485" w14:textId="77777777" w:rsidR="00FD1A63" w:rsidRPr="000D2A4B" w:rsidRDefault="00FD1A63" w:rsidP="00526E7B">
      <w:pPr>
        <w:jc w:val="center"/>
        <w:rPr>
          <w:rFonts w:ascii="Arial" w:hAnsi="Arial" w:cs="Arial"/>
          <w:sz w:val="34"/>
          <w:szCs w:val="20"/>
          <w:lang w:val="en-US"/>
        </w:rPr>
      </w:pPr>
      <w:r w:rsidRPr="000D2A4B">
        <w:rPr>
          <w:rFonts w:ascii="Arial" w:hAnsi="Arial" w:cs="Arial"/>
          <w:sz w:val="34"/>
          <w:szCs w:val="20"/>
          <w:lang w:val="en-US"/>
        </w:rPr>
        <w:t>Technical Project</w:t>
      </w:r>
    </w:p>
    <w:p w14:paraId="50BDA15D" w14:textId="77777777" w:rsidR="00FD1A63" w:rsidRPr="000D2A4B" w:rsidRDefault="00FD1A63" w:rsidP="00526E7B">
      <w:pPr>
        <w:jc w:val="center"/>
        <w:rPr>
          <w:rFonts w:ascii="Arial" w:hAnsi="Arial" w:cs="Arial"/>
          <w:sz w:val="34"/>
          <w:szCs w:val="20"/>
          <w:lang w:val="en-US"/>
        </w:rPr>
      </w:pPr>
      <w:r w:rsidRPr="000D2A4B">
        <w:rPr>
          <w:rFonts w:ascii="Arial" w:hAnsi="Arial" w:cs="Arial"/>
          <w:sz w:val="34"/>
          <w:szCs w:val="20"/>
          <w:lang w:val="en-US"/>
        </w:rPr>
        <w:t xml:space="preserve">Choice of </w:t>
      </w:r>
      <w:r w:rsidR="006E7B03">
        <w:rPr>
          <w:rFonts w:ascii="Arial" w:hAnsi="Arial" w:cs="Arial"/>
          <w:sz w:val="34"/>
          <w:szCs w:val="20"/>
          <w:lang w:val="en-US"/>
        </w:rPr>
        <w:t xml:space="preserve">the </w:t>
      </w:r>
      <w:r w:rsidRPr="000D2A4B">
        <w:rPr>
          <w:rFonts w:ascii="Arial" w:hAnsi="Arial" w:cs="Arial"/>
          <w:sz w:val="34"/>
          <w:szCs w:val="20"/>
          <w:lang w:val="en-US"/>
        </w:rPr>
        <w:t>development model</w:t>
      </w:r>
    </w:p>
    <w:p w14:paraId="15E45ED4" w14:textId="77777777" w:rsidR="00526E7B" w:rsidRPr="000D2A4B" w:rsidRDefault="00526E7B" w:rsidP="00526E7B">
      <w:pPr>
        <w:jc w:val="center"/>
        <w:rPr>
          <w:rFonts w:ascii="Arial" w:hAnsi="Arial" w:cs="Arial"/>
          <w:sz w:val="34"/>
          <w:szCs w:val="20"/>
          <w:lang w:val="en-US"/>
        </w:rPr>
      </w:pPr>
    </w:p>
    <w:p w14:paraId="7516B006" w14:textId="77777777" w:rsidR="00526E7B" w:rsidRPr="000D2A4B" w:rsidRDefault="00526E7B" w:rsidP="00526E7B">
      <w:pPr>
        <w:jc w:val="center"/>
        <w:rPr>
          <w:rFonts w:ascii="Arial" w:hAnsi="Arial" w:cs="Arial"/>
          <w:sz w:val="34"/>
          <w:szCs w:val="20"/>
          <w:lang w:val="en-US"/>
        </w:rPr>
      </w:pPr>
    </w:p>
    <w:p w14:paraId="026BBB30" w14:textId="77777777" w:rsidR="00526E7B" w:rsidRPr="000D2A4B" w:rsidRDefault="00FD1A63" w:rsidP="00526E7B">
      <w:pPr>
        <w:jc w:val="center"/>
        <w:rPr>
          <w:rFonts w:ascii="Arial" w:hAnsi="Arial" w:cs="Arial"/>
          <w:sz w:val="34"/>
          <w:szCs w:val="20"/>
        </w:rPr>
      </w:pPr>
      <w:r w:rsidRPr="000D2A4B">
        <w:rPr>
          <w:rFonts w:ascii="Arial" w:hAnsi="Arial" w:cs="Arial"/>
          <w:sz w:val="34"/>
          <w:szCs w:val="20"/>
        </w:rPr>
        <w:t>Aleksandra Bułka</w:t>
      </w:r>
    </w:p>
    <w:p w14:paraId="79F8CE37" w14:textId="77777777" w:rsidR="00526E7B" w:rsidRPr="000D2A4B" w:rsidRDefault="00F537F6" w:rsidP="00526E7B">
      <w:pPr>
        <w:jc w:val="center"/>
        <w:rPr>
          <w:rFonts w:ascii="Arial" w:hAnsi="Arial" w:cs="Arial"/>
          <w:sz w:val="34"/>
          <w:szCs w:val="20"/>
        </w:rPr>
      </w:pPr>
      <w:r w:rsidRPr="000D2A4B">
        <w:rPr>
          <w:rFonts w:ascii="Arial" w:hAnsi="Arial" w:cs="Arial"/>
          <w:sz w:val="34"/>
          <w:szCs w:val="20"/>
        </w:rPr>
        <w:t>Maciej Głowala</w:t>
      </w:r>
    </w:p>
    <w:p w14:paraId="590C1382" w14:textId="77777777" w:rsidR="00F537F6" w:rsidRPr="000D2A4B" w:rsidRDefault="00FD1A63" w:rsidP="00526E7B">
      <w:pPr>
        <w:jc w:val="center"/>
        <w:rPr>
          <w:rFonts w:ascii="Arial" w:hAnsi="Arial" w:cs="Arial"/>
          <w:sz w:val="34"/>
          <w:szCs w:val="20"/>
        </w:rPr>
      </w:pPr>
      <w:r w:rsidRPr="000D2A4B">
        <w:rPr>
          <w:rFonts w:ascii="Arial" w:hAnsi="Arial" w:cs="Arial"/>
          <w:sz w:val="34"/>
          <w:szCs w:val="20"/>
        </w:rPr>
        <w:t>Klaudia Jarosz</w:t>
      </w:r>
    </w:p>
    <w:p w14:paraId="3F5558FD" w14:textId="77777777" w:rsidR="00526E7B" w:rsidRPr="000D2A4B" w:rsidRDefault="00526E7B" w:rsidP="00526E7B">
      <w:pPr>
        <w:rPr>
          <w:rFonts w:ascii="Arial" w:hAnsi="Arial" w:cs="Arial"/>
          <w:sz w:val="34"/>
          <w:szCs w:val="20"/>
        </w:rPr>
      </w:pPr>
    </w:p>
    <w:p w14:paraId="4843B7ED" w14:textId="77777777" w:rsidR="00526E7B" w:rsidRPr="000D2A4B" w:rsidRDefault="00526E7B" w:rsidP="00526E7B">
      <w:pPr>
        <w:rPr>
          <w:rFonts w:ascii="Arial" w:hAnsi="Arial" w:cs="Arial"/>
          <w:sz w:val="34"/>
          <w:szCs w:val="20"/>
        </w:rPr>
      </w:pPr>
    </w:p>
    <w:p w14:paraId="68F3ED04" w14:textId="77777777" w:rsidR="00216357" w:rsidRPr="000D2A4B" w:rsidRDefault="00C859A9">
      <w:pPr>
        <w:jc w:val="center"/>
        <w:rPr>
          <w:rFonts w:ascii="Arial" w:hAnsi="Arial" w:cs="Arial"/>
          <w:sz w:val="34"/>
          <w:szCs w:val="20"/>
          <w:lang w:val="en-US"/>
        </w:rPr>
      </w:pPr>
      <w:r w:rsidRPr="000D2A4B">
        <w:rPr>
          <w:rFonts w:ascii="Arial" w:hAnsi="Arial" w:cs="Arial"/>
          <w:sz w:val="34"/>
          <w:szCs w:val="20"/>
          <w:highlight w:val="yellow"/>
          <w:lang w:val="en-US"/>
        </w:rPr>
        <w:t>Version no.</w:t>
      </w:r>
      <w:r w:rsidR="00F537F6" w:rsidRPr="000D2A4B">
        <w:rPr>
          <w:rFonts w:ascii="Arial" w:hAnsi="Arial" w:cs="Arial"/>
          <w:sz w:val="34"/>
          <w:szCs w:val="20"/>
          <w:highlight w:val="yellow"/>
          <w:lang w:val="en-US"/>
        </w:rPr>
        <w:t xml:space="preserve"> 1.0</w:t>
      </w:r>
    </w:p>
    <w:p w14:paraId="70D89E33" w14:textId="77777777" w:rsidR="00216357" w:rsidRPr="0066364E" w:rsidRDefault="00CA1BAE" w:rsidP="0066364E">
      <w:pPr>
        <w:jc w:val="center"/>
        <w:rPr>
          <w:rFonts w:ascii="Arial" w:hAnsi="Arial" w:cs="Arial"/>
          <w:sz w:val="34"/>
          <w:szCs w:val="20"/>
          <w:lang w:val="en-US"/>
        </w:rPr>
      </w:pPr>
      <w:r>
        <w:rPr>
          <w:rFonts w:ascii="Arial" w:hAnsi="Arial" w:cs="Arial"/>
          <w:sz w:val="34"/>
          <w:szCs w:val="20"/>
          <w:lang w:val="en-US"/>
        </w:rPr>
        <w:t>17</w:t>
      </w:r>
      <w:r w:rsidR="00FD1A63" w:rsidRPr="000D2A4B">
        <w:rPr>
          <w:rFonts w:ascii="Arial" w:hAnsi="Arial" w:cs="Arial"/>
          <w:sz w:val="34"/>
          <w:szCs w:val="20"/>
          <w:lang w:val="en-US"/>
        </w:rPr>
        <w:t>.11.</w:t>
      </w:r>
      <w:r w:rsidR="00F537F6" w:rsidRPr="000D2A4B">
        <w:rPr>
          <w:rFonts w:ascii="Arial" w:hAnsi="Arial" w:cs="Arial"/>
          <w:sz w:val="34"/>
          <w:szCs w:val="20"/>
          <w:lang w:val="en-US"/>
        </w:rPr>
        <w:t>2017.</w:t>
      </w:r>
    </w:p>
    <w:p w14:paraId="4139EC02" w14:textId="77777777" w:rsidR="00216357" w:rsidRPr="000D2A4B" w:rsidRDefault="00374FA3" w:rsidP="00374FA3">
      <w:pPr>
        <w:pStyle w:val="Nagwek11"/>
        <w:numPr>
          <w:ilvl w:val="0"/>
          <w:numId w:val="0"/>
        </w:numPr>
        <w:rPr>
          <w:rFonts w:cs="Arial"/>
          <w:lang w:val="en-US"/>
        </w:rPr>
      </w:pPr>
      <w:bookmarkStart w:id="0" w:name="_Toc462868751"/>
      <w:bookmarkStart w:id="1" w:name="_Toc498894475"/>
      <w:bookmarkEnd w:id="0"/>
      <w:r w:rsidRPr="000D2A4B">
        <w:rPr>
          <w:rFonts w:cs="Arial"/>
          <w:lang w:val="en-US"/>
        </w:rPr>
        <w:lastRenderedPageBreak/>
        <w:t>T</w:t>
      </w:r>
      <w:r w:rsidR="009D0539" w:rsidRPr="000D2A4B">
        <w:rPr>
          <w:rFonts w:cs="Arial"/>
          <w:lang w:val="en-US"/>
        </w:rPr>
        <w:t>able of Contents</w:t>
      </w:r>
      <w:bookmarkEnd w:id="1"/>
    </w:p>
    <w:p w14:paraId="661FEEB4" w14:textId="77777777" w:rsidR="0015448F" w:rsidRPr="000D2A4B" w:rsidRDefault="0015448F" w:rsidP="009D0539">
      <w:pPr>
        <w:pStyle w:val="Nagwek11"/>
        <w:rPr>
          <w:rFonts w:cs="Arial"/>
          <w:lang w:val="en-US"/>
        </w:rPr>
      </w:pPr>
    </w:p>
    <w:p w14:paraId="493EF9E9" w14:textId="77777777" w:rsidR="00A82738" w:rsidRDefault="00636AD7">
      <w:pPr>
        <w:pStyle w:val="Spistreci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r w:rsidRPr="001848E1">
        <w:rPr>
          <w:rFonts w:ascii="Arial" w:hAnsi="Arial" w:cs="Arial"/>
        </w:rPr>
        <w:fldChar w:fldCharType="begin"/>
      </w:r>
      <w:r w:rsidR="00F00DF3" w:rsidRPr="001848E1">
        <w:rPr>
          <w:rFonts w:ascii="Arial" w:hAnsi="Arial" w:cs="Arial"/>
          <w:lang w:val="en-US"/>
        </w:rPr>
        <w:instrText>TOC</w:instrText>
      </w:r>
      <w:r w:rsidRPr="001848E1">
        <w:rPr>
          <w:rFonts w:ascii="Arial" w:hAnsi="Arial" w:cs="Arial"/>
        </w:rPr>
        <w:fldChar w:fldCharType="separate"/>
      </w:r>
      <w:r w:rsidR="00A82738" w:rsidRPr="006512C1">
        <w:rPr>
          <w:rFonts w:cs="Arial"/>
          <w:noProof/>
          <w:lang w:val="en-US"/>
        </w:rPr>
        <w:t>Table of Contents</w:t>
      </w:r>
      <w:r w:rsidR="00A82738">
        <w:rPr>
          <w:noProof/>
        </w:rPr>
        <w:tab/>
      </w:r>
      <w:r w:rsidR="00A82738">
        <w:rPr>
          <w:noProof/>
        </w:rPr>
        <w:fldChar w:fldCharType="begin"/>
      </w:r>
      <w:r w:rsidR="00A82738">
        <w:rPr>
          <w:noProof/>
        </w:rPr>
        <w:instrText xml:space="preserve"> PAGEREF _Toc498894475 \h </w:instrText>
      </w:r>
      <w:r w:rsidR="00A82738">
        <w:rPr>
          <w:noProof/>
        </w:rPr>
      </w:r>
      <w:r w:rsidR="00A82738">
        <w:rPr>
          <w:noProof/>
        </w:rPr>
        <w:fldChar w:fldCharType="separate"/>
      </w:r>
      <w:r w:rsidR="00744253">
        <w:rPr>
          <w:noProof/>
        </w:rPr>
        <w:t>2</w:t>
      </w:r>
      <w:r w:rsidR="00A82738">
        <w:rPr>
          <w:noProof/>
        </w:rPr>
        <w:fldChar w:fldCharType="end"/>
      </w:r>
    </w:p>
    <w:p w14:paraId="10063CC9" w14:textId="77777777" w:rsidR="00A82738" w:rsidRDefault="00A82738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r w:rsidRPr="006512C1">
        <w:rPr>
          <w:rFonts w:cs="Arial"/>
          <w:noProof/>
        </w:rPr>
        <w:t>1</w:t>
      </w:r>
      <w:r>
        <w:rPr>
          <w:rFonts w:asciiTheme="minorHAnsi" w:eastAsiaTheme="minorEastAsia" w:hAnsiTheme="minorHAnsi" w:cstheme="minorBidi"/>
          <w:noProof/>
          <w:lang w:eastAsia="pl-PL"/>
        </w:rPr>
        <w:tab/>
      </w:r>
      <w:r w:rsidRPr="006512C1">
        <w:rPr>
          <w:rFonts w:cs="Arial"/>
          <w:noProof/>
        </w:rPr>
        <w:t>History of Document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_Toc498894476 \h </w:instrText>
      </w:r>
      <w:r>
        <w:rPr>
          <w:noProof/>
        </w:rPr>
      </w:r>
      <w:r>
        <w:rPr>
          <w:noProof/>
        </w:rPr>
        <w:fldChar w:fldCharType="separate"/>
      </w:r>
      <w:r w:rsidR="00744253">
        <w:rPr>
          <w:noProof/>
        </w:rPr>
        <w:t>3</w:t>
      </w:r>
      <w:r>
        <w:rPr>
          <w:noProof/>
        </w:rPr>
        <w:fldChar w:fldCharType="end"/>
      </w:r>
    </w:p>
    <w:p w14:paraId="5A569607" w14:textId="77777777" w:rsidR="00A82738" w:rsidRDefault="00A82738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r w:rsidRPr="006512C1">
        <w:rPr>
          <w:rFonts w:cs="Arial"/>
          <w:noProof/>
          <w:lang w:val="en-US"/>
        </w:rPr>
        <w:t>2</w:t>
      </w:r>
      <w:r>
        <w:rPr>
          <w:rFonts w:asciiTheme="minorHAnsi" w:eastAsiaTheme="minorEastAsia" w:hAnsiTheme="minorHAnsi" w:cstheme="minorBidi"/>
          <w:noProof/>
          <w:lang w:eastAsia="pl-PL"/>
        </w:rPr>
        <w:tab/>
      </w:r>
      <w:r w:rsidRPr="006512C1">
        <w:rPr>
          <w:rFonts w:cs="Arial"/>
          <w:noProof/>
          <w:lang w:val="en-US"/>
        </w:rPr>
        <w:t>Technical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_Toc498894477 \h </w:instrText>
      </w:r>
      <w:r>
        <w:rPr>
          <w:noProof/>
        </w:rPr>
      </w:r>
      <w:r>
        <w:rPr>
          <w:noProof/>
        </w:rPr>
        <w:fldChar w:fldCharType="separate"/>
      </w:r>
      <w:r w:rsidR="00744253">
        <w:rPr>
          <w:noProof/>
        </w:rPr>
        <w:t>4</w:t>
      </w:r>
      <w:r>
        <w:rPr>
          <w:noProof/>
        </w:rPr>
        <w:fldChar w:fldCharType="end"/>
      </w:r>
    </w:p>
    <w:p w14:paraId="46C66E6C" w14:textId="77777777" w:rsidR="00A82738" w:rsidRDefault="00A82738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r w:rsidRPr="006512C1">
        <w:rPr>
          <w:rFonts w:cs="Arial"/>
          <w:noProof/>
          <w:lang w:val="en-US"/>
        </w:rPr>
        <w:t>2.1</w:t>
      </w:r>
      <w:r>
        <w:rPr>
          <w:rFonts w:asciiTheme="minorHAnsi" w:eastAsiaTheme="minorEastAsia" w:hAnsiTheme="minorHAnsi" w:cstheme="minorBidi"/>
          <w:noProof/>
          <w:lang w:eastAsia="pl-PL"/>
        </w:rPr>
        <w:tab/>
      </w:r>
      <w:r w:rsidRPr="006512C1">
        <w:rPr>
          <w:rFonts w:cs="Arial"/>
          <w:noProof/>
          <w:lang w:val="en-US"/>
        </w:rPr>
        <w:t>Executive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_Toc498894478 \h </w:instrText>
      </w:r>
      <w:r>
        <w:rPr>
          <w:noProof/>
        </w:rPr>
      </w:r>
      <w:r>
        <w:rPr>
          <w:noProof/>
        </w:rPr>
        <w:fldChar w:fldCharType="separate"/>
      </w:r>
      <w:r w:rsidR="00744253">
        <w:rPr>
          <w:noProof/>
        </w:rPr>
        <w:t>4</w:t>
      </w:r>
      <w:r>
        <w:rPr>
          <w:noProof/>
        </w:rPr>
        <w:fldChar w:fldCharType="end"/>
      </w:r>
    </w:p>
    <w:p w14:paraId="458703F2" w14:textId="77777777" w:rsidR="00A82738" w:rsidRDefault="00A82738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r w:rsidRPr="006512C1">
        <w:rPr>
          <w:rFonts w:cs="Arial"/>
          <w:noProof/>
          <w:lang w:val="en-US"/>
        </w:rPr>
        <w:t>2.2</w:t>
      </w:r>
      <w:r>
        <w:rPr>
          <w:rFonts w:asciiTheme="minorHAnsi" w:eastAsiaTheme="minorEastAsia" w:hAnsiTheme="minorHAnsi" w:cstheme="minorBidi"/>
          <w:noProof/>
          <w:lang w:eastAsia="pl-PL"/>
        </w:rPr>
        <w:tab/>
      </w:r>
      <w:r w:rsidRPr="006512C1">
        <w:rPr>
          <w:rFonts w:cs="Arial"/>
          <w:noProof/>
          <w:lang w:val="en-US"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_Toc498894479 \h </w:instrText>
      </w:r>
      <w:r>
        <w:rPr>
          <w:noProof/>
        </w:rPr>
      </w:r>
      <w:r>
        <w:rPr>
          <w:noProof/>
        </w:rPr>
        <w:fldChar w:fldCharType="separate"/>
      </w:r>
      <w:r w:rsidR="00744253">
        <w:rPr>
          <w:noProof/>
        </w:rPr>
        <w:t>4</w:t>
      </w:r>
      <w:r>
        <w:rPr>
          <w:noProof/>
        </w:rPr>
        <w:fldChar w:fldCharType="end"/>
      </w:r>
    </w:p>
    <w:p w14:paraId="67AF252A" w14:textId="224605EA" w:rsidR="00A82738" w:rsidRDefault="00A82738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r w:rsidRPr="006512C1">
        <w:rPr>
          <w:rFonts w:cs="Arial"/>
          <w:noProof/>
          <w:lang w:val="en-US"/>
        </w:rPr>
        <w:t>2.3</w:t>
      </w:r>
      <w:r>
        <w:rPr>
          <w:rFonts w:asciiTheme="minorHAnsi" w:eastAsiaTheme="minorEastAsia" w:hAnsiTheme="minorHAnsi" w:cstheme="minorBidi"/>
          <w:noProof/>
          <w:lang w:eastAsia="pl-PL"/>
        </w:rPr>
        <w:tab/>
      </w:r>
      <w:r w:rsidRPr="006512C1">
        <w:rPr>
          <w:rFonts w:cs="Arial"/>
          <w:noProof/>
          <w:lang w:val="en-US"/>
        </w:rPr>
        <w:t>Database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_Toc498894480 \h </w:instrText>
      </w:r>
      <w:r>
        <w:rPr>
          <w:noProof/>
        </w:rPr>
      </w:r>
      <w:r>
        <w:rPr>
          <w:noProof/>
        </w:rPr>
        <w:fldChar w:fldCharType="separate"/>
      </w:r>
      <w:r w:rsidR="00744253">
        <w:rPr>
          <w:noProof/>
        </w:rPr>
        <w:t>6</w:t>
      </w:r>
      <w:r>
        <w:rPr>
          <w:noProof/>
        </w:rPr>
        <w:fldChar w:fldCharType="end"/>
      </w:r>
    </w:p>
    <w:p w14:paraId="4531BCAF" w14:textId="2004F21D" w:rsidR="00A82738" w:rsidRDefault="00A82738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r w:rsidRPr="006512C1">
        <w:rPr>
          <w:rFonts w:cs="Arial"/>
          <w:noProof/>
          <w:lang w:val="en-US"/>
        </w:rPr>
        <w:t>2.4</w:t>
      </w:r>
      <w:r>
        <w:rPr>
          <w:rFonts w:asciiTheme="minorHAnsi" w:eastAsiaTheme="minorEastAsia" w:hAnsiTheme="minorHAnsi" w:cstheme="minorBidi"/>
          <w:noProof/>
          <w:lang w:eastAsia="pl-PL"/>
        </w:rPr>
        <w:tab/>
      </w:r>
      <w:r w:rsidRPr="006512C1">
        <w:rPr>
          <w:rFonts w:cs="Arial"/>
          <w:noProof/>
          <w:lang w:val="en-US"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_Toc498894481 \h </w:instrText>
      </w:r>
      <w:r>
        <w:rPr>
          <w:noProof/>
        </w:rPr>
      </w:r>
      <w:r>
        <w:rPr>
          <w:noProof/>
        </w:rPr>
        <w:fldChar w:fldCharType="separate"/>
      </w:r>
      <w:r w:rsidR="00744253">
        <w:rPr>
          <w:noProof/>
        </w:rPr>
        <w:t>8</w:t>
      </w:r>
      <w:r>
        <w:rPr>
          <w:noProof/>
        </w:rPr>
        <w:fldChar w:fldCharType="end"/>
      </w:r>
    </w:p>
    <w:p w14:paraId="20206C27" w14:textId="78C901B2" w:rsidR="00A82738" w:rsidRDefault="00A82738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r w:rsidRPr="006512C1">
        <w:rPr>
          <w:rFonts w:ascii="Arial" w:hAnsi="Arial" w:cs="Arial"/>
          <w:noProof/>
          <w:lang w:val="en-US"/>
        </w:rPr>
        <w:t>2.4.1</w:t>
      </w:r>
      <w:r>
        <w:rPr>
          <w:rFonts w:asciiTheme="minorHAnsi" w:eastAsiaTheme="minorEastAsia" w:hAnsiTheme="minorHAnsi" w:cstheme="minorBidi"/>
          <w:noProof/>
          <w:lang w:eastAsia="pl-PL"/>
        </w:rPr>
        <w:tab/>
      </w:r>
      <w:r w:rsidRPr="006512C1">
        <w:rPr>
          <w:rFonts w:ascii="Arial" w:hAnsi="Arial" w:cs="Arial"/>
          <w:noProof/>
          <w:lang w:val="en-US"/>
        </w:rPr>
        <w:t>Software Architectural Pattern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_Toc498894482 \h </w:instrText>
      </w:r>
      <w:r>
        <w:rPr>
          <w:noProof/>
        </w:rPr>
      </w:r>
      <w:r>
        <w:rPr>
          <w:noProof/>
        </w:rPr>
        <w:fldChar w:fldCharType="separate"/>
      </w:r>
      <w:r w:rsidR="00744253">
        <w:rPr>
          <w:noProof/>
        </w:rPr>
        <w:t>8</w:t>
      </w:r>
      <w:r>
        <w:rPr>
          <w:noProof/>
        </w:rPr>
        <w:fldChar w:fldCharType="end"/>
      </w:r>
    </w:p>
    <w:p w14:paraId="16E1E132" w14:textId="52530E96" w:rsidR="00A82738" w:rsidRDefault="00A82738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r w:rsidRPr="006512C1">
        <w:rPr>
          <w:rFonts w:ascii="Arial" w:hAnsi="Arial" w:cs="Arial"/>
          <w:noProof/>
          <w:lang w:val="en-US"/>
        </w:rPr>
        <w:t>2.4.2</w:t>
      </w:r>
      <w:r>
        <w:rPr>
          <w:rFonts w:asciiTheme="minorHAnsi" w:eastAsiaTheme="minorEastAsia" w:hAnsiTheme="minorHAnsi" w:cstheme="minorBidi"/>
          <w:noProof/>
          <w:lang w:eastAsia="pl-PL"/>
        </w:rPr>
        <w:tab/>
      </w:r>
      <w:r w:rsidRPr="006512C1">
        <w:rPr>
          <w:rFonts w:ascii="Arial" w:hAnsi="Arial" w:cs="Arial"/>
          <w:noProof/>
          <w:lang w:val="en-US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_Toc498894483 \h </w:instrText>
      </w:r>
      <w:r>
        <w:rPr>
          <w:noProof/>
        </w:rPr>
      </w:r>
      <w:r>
        <w:rPr>
          <w:noProof/>
        </w:rPr>
        <w:fldChar w:fldCharType="separate"/>
      </w:r>
      <w:r w:rsidR="00744253">
        <w:rPr>
          <w:noProof/>
        </w:rPr>
        <w:t>9</w:t>
      </w:r>
      <w:r>
        <w:rPr>
          <w:noProof/>
        </w:rPr>
        <w:fldChar w:fldCharType="end"/>
      </w:r>
    </w:p>
    <w:p w14:paraId="72890A83" w14:textId="57637352" w:rsidR="00A82738" w:rsidRDefault="00A82738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r w:rsidRPr="006512C1">
        <w:rPr>
          <w:rFonts w:cs="Arial"/>
          <w:noProof/>
          <w:lang w:val="en-US"/>
        </w:rPr>
        <w:t>3</w:t>
      </w:r>
      <w:r>
        <w:rPr>
          <w:rFonts w:asciiTheme="minorHAnsi" w:eastAsiaTheme="minorEastAsia" w:hAnsiTheme="minorHAnsi" w:cstheme="minorBidi"/>
          <w:noProof/>
          <w:lang w:eastAsia="pl-PL"/>
        </w:rPr>
        <w:tab/>
      </w:r>
      <w:r w:rsidRPr="006512C1">
        <w:rPr>
          <w:rFonts w:cs="Arial"/>
          <w:noProof/>
          <w:lang w:val="en-US"/>
        </w:rPr>
        <w:t>Choice of Development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_Toc498894484 \h </w:instrText>
      </w:r>
      <w:r>
        <w:rPr>
          <w:noProof/>
        </w:rPr>
      </w:r>
      <w:r>
        <w:rPr>
          <w:noProof/>
        </w:rPr>
        <w:fldChar w:fldCharType="separate"/>
      </w:r>
      <w:r w:rsidR="00744253">
        <w:rPr>
          <w:noProof/>
        </w:rPr>
        <w:t>10</w:t>
      </w:r>
      <w:r>
        <w:rPr>
          <w:noProof/>
        </w:rPr>
        <w:fldChar w:fldCharType="end"/>
      </w:r>
    </w:p>
    <w:p w14:paraId="0E652B25" w14:textId="1D4C0109" w:rsidR="00A82738" w:rsidRPr="00744253" w:rsidRDefault="00A82738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pl-PL"/>
        </w:rPr>
      </w:pPr>
      <w:r w:rsidRPr="006512C1">
        <w:rPr>
          <w:rFonts w:cs="Arial"/>
          <w:noProof/>
          <w:lang w:val="en-US"/>
        </w:rPr>
        <w:t>3.1</w:t>
      </w:r>
      <w:r w:rsidRPr="00744253">
        <w:rPr>
          <w:rFonts w:asciiTheme="minorHAnsi" w:eastAsiaTheme="minorEastAsia" w:hAnsiTheme="minorHAnsi" w:cstheme="minorBidi"/>
          <w:noProof/>
          <w:lang w:val="en-US" w:eastAsia="pl-PL"/>
        </w:rPr>
        <w:tab/>
      </w:r>
      <w:r w:rsidRPr="006512C1">
        <w:rPr>
          <w:rFonts w:cs="Arial"/>
          <w:noProof/>
          <w:lang w:val="en-US"/>
        </w:rPr>
        <w:t>Description of Chosen Development Model</w:t>
      </w:r>
      <w:r w:rsidRPr="00744253">
        <w:rPr>
          <w:noProof/>
          <w:lang w:val="en-US"/>
        </w:rPr>
        <w:tab/>
      </w:r>
      <w:r>
        <w:rPr>
          <w:noProof/>
        </w:rPr>
        <w:fldChar w:fldCharType="begin"/>
      </w:r>
      <w:r w:rsidRPr="00744253">
        <w:rPr>
          <w:noProof/>
          <w:lang w:val="en-US"/>
        </w:rPr>
        <w:instrText xml:space="preserve"> PAGEREF _Toc498894485 \h </w:instrText>
      </w:r>
      <w:r>
        <w:rPr>
          <w:noProof/>
        </w:rPr>
      </w:r>
      <w:r>
        <w:rPr>
          <w:noProof/>
        </w:rPr>
        <w:fldChar w:fldCharType="separate"/>
      </w:r>
      <w:r w:rsidR="00744253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5A34DF1D" w14:textId="07D06D7F" w:rsidR="00A82738" w:rsidRDefault="00A82738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r w:rsidRPr="006512C1">
        <w:rPr>
          <w:rFonts w:cs="Arial"/>
          <w:noProof/>
          <w:lang w:val="en-US"/>
        </w:rPr>
        <w:t>3.2</w:t>
      </w:r>
      <w:r>
        <w:rPr>
          <w:rFonts w:asciiTheme="minorHAnsi" w:eastAsiaTheme="minorEastAsia" w:hAnsiTheme="minorHAnsi" w:cstheme="minorBidi"/>
          <w:noProof/>
          <w:lang w:eastAsia="pl-PL"/>
        </w:rPr>
        <w:tab/>
      </w:r>
      <w:r w:rsidRPr="006512C1">
        <w:rPr>
          <w:rFonts w:cs="Arial"/>
          <w:noProof/>
          <w:lang w:val="en-US"/>
        </w:rPr>
        <w:t>Argumentation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_Toc498894486 \h </w:instrText>
      </w:r>
      <w:r>
        <w:rPr>
          <w:noProof/>
        </w:rPr>
      </w:r>
      <w:r>
        <w:rPr>
          <w:noProof/>
        </w:rPr>
        <w:fldChar w:fldCharType="separate"/>
      </w:r>
      <w:r w:rsidR="00744253">
        <w:rPr>
          <w:noProof/>
        </w:rPr>
        <w:t>10</w:t>
      </w:r>
      <w:r>
        <w:rPr>
          <w:noProof/>
        </w:rPr>
        <w:fldChar w:fldCharType="end"/>
      </w:r>
    </w:p>
    <w:p w14:paraId="39604FF9" w14:textId="62054F97" w:rsidR="00A82738" w:rsidRDefault="00A82738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r w:rsidRPr="006512C1">
        <w:rPr>
          <w:rFonts w:cs="Arial"/>
          <w:noProof/>
          <w:lang w:val="en-US"/>
        </w:rPr>
        <w:t>4</w:t>
      </w:r>
      <w:r>
        <w:rPr>
          <w:rFonts w:asciiTheme="minorHAnsi" w:eastAsiaTheme="minorEastAsia" w:hAnsiTheme="minorHAnsi" w:cstheme="minorBidi"/>
          <w:noProof/>
          <w:lang w:eastAsia="pl-PL"/>
        </w:rPr>
        <w:tab/>
      </w:r>
      <w:r w:rsidRPr="006512C1">
        <w:rPr>
          <w:rFonts w:cs="Arial"/>
          <w:noProof/>
          <w:lang w:val="en-US"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_Toc498894487 \h </w:instrText>
      </w:r>
      <w:r>
        <w:rPr>
          <w:noProof/>
        </w:rPr>
      </w:r>
      <w:r>
        <w:rPr>
          <w:noProof/>
        </w:rPr>
        <w:fldChar w:fldCharType="separate"/>
      </w:r>
      <w:r w:rsidR="00744253">
        <w:rPr>
          <w:noProof/>
        </w:rPr>
        <w:t>11</w:t>
      </w:r>
      <w:r>
        <w:rPr>
          <w:noProof/>
        </w:rPr>
        <w:fldChar w:fldCharType="end"/>
      </w:r>
    </w:p>
    <w:p w14:paraId="6609F9FB" w14:textId="74199C17" w:rsidR="00A82738" w:rsidRDefault="00A82738">
      <w:pPr>
        <w:pStyle w:val="Spistreci3"/>
        <w:tabs>
          <w:tab w:val="left" w:pos="1320"/>
          <w:tab w:val="right" w:leader="dot" w:pos="9062"/>
        </w:tabs>
        <w:rPr>
          <w:ins w:id="2" w:author="E531" w:date="2017-11-19T22:39:00Z"/>
          <w:rFonts w:ascii="Arial" w:hAnsi="Arial" w:cs="Arial"/>
          <w:noProof/>
          <w:lang w:val="en-US"/>
        </w:rPr>
      </w:pPr>
    </w:p>
    <w:p w14:paraId="2D6156FF" w14:textId="77777777" w:rsidR="00216357" w:rsidRPr="001848E1" w:rsidRDefault="00636AD7">
      <w:pPr>
        <w:pStyle w:val="Spistreci11"/>
        <w:tabs>
          <w:tab w:val="clear" w:pos="9062"/>
          <w:tab w:val="right" w:leader="dot" w:pos="9072"/>
        </w:tabs>
        <w:rPr>
          <w:rStyle w:val="czeindeksu"/>
          <w:rFonts w:ascii="Arial" w:hAnsi="Arial" w:cs="Arial"/>
          <w:lang w:val="en-US"/>
        </w:rPr>
      </w:pPr>
      <w:r w:rsidRPr="001848E1">
        <w:rPr>
          <w:rFonts w:ascii="Arial" w:hAnsi="Arial" w:cs="Arial"/>
        </w:rPr>
        <w:fldChar w:fldCharType="end"/>
      </w:r>
    </w:p>
    <w:p w14:paraId="0A533D65" w14:textId="77777777" w:rsidR="00374FA3" w:rsidRPr="001848E1" w:rsidRDefault="00374FA3">
      <w:pPr>
        <w:suppressAutoHyphens w:val="0"/>
        <w:spacing w:after="0"/>
        <w:rPr>
          <w:rFonts w:ascii="Arial" w:hAnsi="Arial" w:cs="Arial"/>
        </w:rPr>
      </w:pPr>
      <w:r w:rsidRPr="001848E1">
        <w:rPr>
          <w:rFonts w:ascii="Arial" w:hAnsi="Arial" w:cs="Arial"/>
        </w:rPr>
        <w:br w:type="page"/>
      </w:r>
    </w:p>
    <w:p w14:paraId="36670D7B" w14:textId="77777777" w:rsidR="00374FA3" w:rsidRPr="000D2A4B" w:rsidRDefault="00374FA3" w:rsidP="00E37C3E">
      <w:pPr>
        <w:pStyle w:val="Nagwek1"/>
        <w:rPr>
          <w:rFonts w:cs="Arial"/>
        </w:rPr>
      </w:pPr>
      <w:bookmarkStart w:id="3" w:name="_Toc462868752"/>
      <w:bookmarkStart w:id="4" w:name="_Toc498894476"/>
      <w:bookmarkEnd w:id="3"/>
      <w:proofErr w:type="spellStart"/>
      <w:r w:rsidRPr="000D2A4B">
        <w:rPr>
          <w:rFonts w:cs="Arial"/>
        </w:rPr>
        <w:lastRenderedPageBreak/>
        <w:t>History</w:t>
      </w:r>
      <w:proofErr w:type="spellEnd"/>
      <w:r w:rsidRPr="000D2A4B">
        <w:rPr>
          <w:rFonts w:cs="Arial"/>
        </w:rPr>
        <w:t xml:space="preserve"> of </w:t>
      </w:r>
      <w:proofErr w:type="spellStart"/>
      <w:r w:rsidRPr="000D2A4B">
        <w:rPr>
          <w:rFonts w:cs="Arial"/>
        </w:rPr>
        <w:t>Document</w:t>
      </w:r>
      <w:proofErr w:type="spellEnd"/>
      <w:r w:rsidRPr="000D2A4B">
        <w:rPr>
          <w:rFonts w:cs="Arial"/>
        </w:rPr>
        <w:t xml:space="preserve"> </w:t>
      </w:r>
      <w:proofErr w:type="spellStart"/>
      <w:r w:rsidRPr="000D2A4B">
        <w:rPr>
          <w:rFonts w:cs="Arial"/>
        </w:rPr>
        <w:t>Changes</w:t>
      </w:r>
      <w:bookmarkEnd w:id="4"/>
      <w:proofErr w:type="spellEnd"/>
    </w:p>
    <w:p w14:paraId="2A7CED98" w14:textId="77777777" w:rsidR="00374FA3" w:rsidRDefault="00374FA3" w:rsidP="00374FA3">
      <w:pPr>
        <w:rPr>
          <w:rFonts w:ascii="Arial" w:hAnsi="Arial" w:cs="Arial"/>
        </w:rPr>
      </w:pPr>
    </w:p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5A0" w:firstRow="1" w:lastRow="0" w:firstColumn="1" w:lastColumn="1" w:noHBand="0" w:noVBand="1"/>
      </w:tblPr>
      <w:tblGrid>
        <w:gridCol w:w="1617"/>
        <w:gridCol w:w="2377"/>
        <w:gridCol w:w="3940"/>
        <w:gridCol w:w="1347"/>
      </w:tblGrid>
      <w:tr w:rsidR="00CA1BAE" w:rsidRPr="000D2A4B" w14:paraId="55074105" w14:textId="77777777" w:rsidTr="006E7B03">
        <w:trPr>
          <w:trHeight w:val="359"/>
        </w:trPr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A5C1" w14:textId="77777777" w:rsidR="00CA1BAE" w:rsidRPr="000D2A4B" w:rsidRDefault="00CA1BAE" w:rsidP="006E7B03">
            <w:pPr>
              <w:suppressAutoHyphens w:val="0"/>
              <w:spacing w:before="6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proofErr w:type="spellStart"/>
            <w:r w:rsidRPr="000D2A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l-PL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AA62C" w14:textId="77777777" w:rsidR="00CA1BAE" w:rsidRPr="000D2A4B" w:rsidRDefault="00CA1BAE" w:rsidP="006E7B03">
            <w:pPr>
              <w:suppressAutoHyphens w:val="0"/>
              <w:spacing w:before="6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D2A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l-PL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59D47" w14:textId="77777777" w:rsidR="00CA1BAE" w:rsidRPr="000D2A4B" w:rsidRDefault="00CA1BAE" w:rsidP="006E7B03">
            <w:pPr>
              <w:suppressAutoHyphens w:val="0"/>
              <w:spacing w:before="6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proofErr w:type="spellStart"/>
            <w:r w:rsidRPr="000D2A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l-PL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FAEF2" w14:textId="77777777" w:rsidR="00CA1BAE" w:rsidRPr="000D2A4B" w:rsidRDefault="00CA1BAE" w:rsidP="006E7B03">
            <w:pPr>
              <w:suppressAutoHyphens w:val="0"/>
              <w:spacing w:before="60"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D2A4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l-PL"/>
              </w:rPr>
              <w:t>Version</w:t>
            </w:r>
          </w:p>
        </w:tc>
      </w:tr>
      <w:tr w:rsidR="00CA1BAE" w:rsidRPr="000D2A4B" w14:paraId="30F6E412" w14:textId="77777777" w:rsidTr="006E7B03">
        <w:trPr>
          <w:trHeight w:val="388"/>
        </w:trPr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6451F" w14:textId="77777777" w:rsidR="00CA1BAE" w:rsidRPr="000D2A4B" w:rsidRDefault="00CA1BAE" w:rsidP="006E7B03">
            <w:pPr>
              <w:pStyle w:val="Bezodstpw"/>
              <w:rPr>
                <w:rFonts w:ascii="Arial" w:hAnsi="Arial" w:cs="Arial"/>
                <w:sz w:val="24"/>
                <w:szCs w:val="24"/>
                <w:lang w:eastAsia="pl-PL"/>
              </w:rPr>
            </w:pPr>
            <w:r w:rsidRPr="000D2A4B">
              <w:rPr>
                <w:rFonts w:ascii="Arial" w:hAnsi="Arial" w:cs="Arial"/>
                <w:lang w:eastAsia="pl-PL"/>
              </w:rPr>
              <w:t>15.11.2017</w:t>
            </w:r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663BF" w14:textId="77777777" w:rsidR="00CA1BAE" w:rsidRPr="000D2A4B" w:rsidRDefault="00CA1BAE" w:rsidP="006E7B03">
            <w:pPr>
              <w:pStyle w:val="Bezodstpw"/>
              <w:rPr>
                <w:rFonts w:ascii="Arial" w:hAnsi="Arial" w:cs="Arial"/>
                <w:sz w:val="24"/>
                <w:szCs w:val="24"/>
                <w:lang w:eastAsia="pl-PL"/>
              </w:rPr>
            </w:pPr>
            <w:r w:rsidRPr="000D2A4B">
              <w:rPr>
                <w:rFonts w:ascii="Arial" w:hAnsi="Arial" w:cs="Arial"/>
                <w:lang w:eastAsia="pl-PL"/>
              </w:rPr>
              <w:t>Aleksandra Bułka</w:t>
            </w:r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D53AE" w14:textId="77777777" w:rsidR="00CA1BAE" w:rsidRPr="000D2A4B" w:rsidRDefault="00CA1BAE" w:rsidP="006E7B03">
            <w:pPr>
              <w:pStyle w:val="Bezodstpw"/>
              <w:tabs>
                <w:tab w:val="right" w:pos="2256"/>
              </w:tabs>
              <w:rPr>
                <w:rFonts w:ascii="Arial" w:hAnsi="Arial" w:cs="Arial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hAnsi="Arial" w:cs="Arial"/>
                <w:lang w:eastAsia="pl-PL"/>
              </w:rPr>
              <w:t>Initial</w:t>
            </w:r>
            <w:proofErr w:type="spellEnd"/>
            <w:r>
              <w:rPr>
                <w:rFonts w:ascii="Arial" w:hAnsi="Arial" w:cs="Arial"/>
                <w:lang w:eastAsia="pl-PL"/>
              </w:rPr>
              <w:t xml:space="preserve"> version</w:t>
            </w:r>
            <w:r>
              <w:rPr>
                <w:rFonts w:ascii="Arial" w:hAnsi="Arial" w:cs="Arial"/>
                <w:lang w:eastAsia="pl-PL"/>
              </w:rPr>
              <w:tab/>
            </w:r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00403" w14:textId="77777777" w:rsidR="00CA1BAE" w:rsidRPr="000D2A4B" w:rsidRDefault="00CA1BAE" w:rsidP="006E7B03">
            <w:pPr>
              <w:pStyle w:val="Bezodstpw"/>
              <w:rPr>
                <w:rFonts w:ascii="Arial" w:hAnsi="Arial" w:cs="Arial"/>
                <w:sz w:val="24"/>
                <w:szCs w:val="24"/>
                <w:lang w:eastAsia="pl-PL"/>
              </w:rPr>
            </w:pPr>
            <w:r w:rsidRPr="000D2A4B">
              <w:rPr>
                <w:rFonts w:ascii="Arial" w:hAnsi="Arial" w:cs="Arial"/>
                <w:lang w:eastAsia="pl-PL"/>
              </w:rPr>
              <w:t>1.0.0</w:t>
            </w:r>
          </w:p>
        </w:tc>
      </w:tr>
      <w:tr w:rsidR="00CA1BAE" w:rsidRPr="0066364E" w14:paraId="1C721FBD" w14:textId="77777777" w:rsidTr="006E7B03">
        <w:trPr>
          <w:trHeight w:val="388"/>
        </w:trPr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5F7C" w14:textId="77777777" w:rsidR="00CA1BAE" w:rsidRPr="000D2A4B" w:rsidRDefault="00CA1BAE" w:rsidP="006E7B03">
            <w:pPr>
              <w:pStyle w:val="Bezodstpw"/>
              <w:rPr>
                <w:rFonts w:ascii="Arial" w:hAnsi="Arial" w:cs="Arial"/>
                <w:lang w:eastAsia="pl-PL"/>
              </w:rPr>
            </w:pPr>
            <w:r>
              <w:rPr>
                <w:rFonts w:ascii="Arial" w:hAnsi="Arial" w:cs="Arial"/>
                <w:lang w:eastAsia="pl-PL"/>
              </w:rPr>
              <w:t>16</w:t>
            </w:r>
            <w:r w:rsidRPr="000D2A4B">
              <w:rPr>
                <w:rFonts w:ascii="Arial" w:hAnsi="Arial" w:cs="Arial"/>
                <w:lang w:eastAsia="pl-PL"/>
              </w:rPr>
              <w:t>.11.2017</w:t>
            </w:r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BC77" w14:textId="77777777" w:rsidR="00CA1BAE" w:rsidRPr="000D2A4B" w:rsidRDefault="00CA1BAE" w:rsidP="006E7B03">
            <w:pPr>
              <w:pStyle w:val="Bezodstpw"/>
              <w:rPr>
                <w:rFonts w:ascii="Arial" w:hAnsi="Arial" w:cs="Arial"/>
                <w:lang w:eastAsia="pl-PL"/>
              </w:rPr>
            </w:pPr>
            <w:r w:rsidRPr="000D2A4B">
              <w:rPr>
                <w:rFonts w:ascii="Arial" w:hAnsi="Arial" w:cs="Arial"/>
                <w:lang w:eastAsia="pl-PL"/>
              </w:rPr>
              <w:t>Aleksandra Bułka</w:t>
            </w:r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DF59" w14:textId="77777777" w:rsidR="00CA1BAE" w:rsidRPr="0066364E" w:rsidRDefault="00CA1BAE" w:rsidP="006E7B03">
            <w:pPr>
              <w:pStyle w:val="Bezodstpw"/>
              <w:tabs>
                <w:tab w:val="right" w:pos="2256"/>
              </w:tabs>
              <w:rPr>
                <w:rFonts w:ascii="Arial" w:hAnsi="Arial" w:cs="Arial"/>
                <w:lang w:val="en-US" w:eastAsia="pl-PL"/>
              </w:rPr>
            </w:pPr>
            <w:r w:rsidRPr="0066364E">
              <w:rPr>
                <w:rFonts w:ascii="Arial" w:hAnsi="Arial" w:cs="Arial"/>
                <w:lang w:val="en-US" w:eastAsia="pl-PL"/>
              </w:rPr>
              <w:t>Added Class Diagrams,</w:t>
            </w:r>
          </w:p>
          <w:p w14:paraId="6AD2230F" w14:textId="77777777" w:rsidR="00CA1BAE" w:rsidRPr="0066364E" w:rsidRDefault="00CA1BAE" w:rsidP="006E7B03">
            <w:pPr>
              <w:pStyle w:val="Bezodstpw"/>
              <w:tabs>
                <w:tab w:val="right" w:pos="2256"/>
              </w:tabs>
              <w:rPr>
                <w:rFonts w:ascii="Arial" w:hAnsi="Arial" w:cs="Arial"/>
                <w:lang w:val="en-US" w:eastAsia="pl-PL"/>
              </w:rPr>
            </w:pPr>
            <w:r w:rsidRPr="0066364E">
              <w:rPr>
                <w:rFonts w:ascii="Arial" w:hAnsi="Arial" w:cs="Arial"/>
                <w:lang w:val="en-US" w:eastAsia="pl-PL"/>
              </w:rPr>
              <w:t>Database Design and</w:t>
            </w:r>
          </w:p>
          <w:p w14:paraId="1A97EC77" w14:textId="77777777" w:rsidR="00CA1BAE" w:rsidRPr="0066364E" w:rsidRDefault="00CA1BAE" w:rsidP="006E7B03">
            <w:pPr>
              <w:pStyle w:val="Bezodstpw"/>
              <w:tabs>
                <w:tab w:val="right" w:pos="2256"/>
              </w:tabs>
              <w:rPr>
                <w:rFonts w:ascii="Arial" w:hAnsi="Arial" w:cs="Arial"/>
                <w:lang w:val="en-US" w:eastAsia="pl-PL"/>
              </w:rPr>
            </w:pPr>
            <w:r>
              <w:rPr>
                <w:rFonts w:ascii="Arial" w:hAnsi="Arial" w:cs="Arial"/>
                <w:lang w:val="en-US" w:eastAsia="pl-PL"/>
              </w:rPr>
              <w:t>Choice of Development Model</w:t>
            </w:r>
          </w:p>
        </w:tc>
        <w:tc>
          <w:tcPr>
            <w:tcW w:w="0" w:type="auto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4801" w14:textId="77777777" w:rsidR="00CA1BAE" w:rsidRPr="0066364E" w:rsidRDefault="00CA1BAE" w:rsidP="006E7B03">
            <w:pPr>
              <w:pStyle w:val="Bezodstpw"/>
              <w:rPr>
                <w:rFonts w:ascii="Arial" w:hAnsi="Arial" w:cs="Arial"/>
                <w:lang w:val="en-US" w:eastAsia="pl-PL"/>
              </w:rPr>
            </w:pPr>
            <w:r>
              <w:rPr>
                <w:rFonts w:ascii="Arial" w:hAnsi="Arial" w:cs="Arial"/>
                <w:lang w:eastAsia="pl-PL"/>
              </w:rPr>
              <w:t>1.0.1</w:t>
            </w:r>
          </w:p>
        </w:tc>
      </w:tr>
      <w:tr w:rsidR="00CA1BAE" w14:paraId="1DC8DEED" w14:textId="77777777" w:rsidTr="00CA1B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14"/>
        </w:trPr>
        <w:tc>
          <w:tcPr>
            <w:tcW w:w="1617" w:type="dxa"/>
          </w:tcPr>
          <w:p w14:paraId="6138532D" w14:textId="77777777" w:rsidR="00CA1BAE" w:rsidRDefault="00CA1BAE" w:rsidP="006E7B03">
            <w:pPr>
              <w:spacing w:line="240" w:lineRule="auto"/>
              <w:ind w:left="100"/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  <w:r w:rsidRPr="0066364E">
              <w:rPr>
                <w:rFonts w:ascii="Arial" w:eastAsia="Times New Roman" w:hAnsi="Arial" w:cs="Arial"/>
                <w:color w:val="000000"/>
                <w:lang w:val="en-US" w:eastAsia="pl-PL"/>
              </w:rPr>
              <w:t>         </w:t>
            </w:r>
          </w:p>
          <w:p w14:paraId="48DBC40F" w14:textId="77777777" w:rsidR="00CA1BAE" w:rsidRDefault="00CA1BAE" w:rsidP="006E7B03">
            <w:pPr>
              <w:ind w:left="100"/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pl-PL"/>
              </w:rPr>
              <w:t>17.11.2017</w:t>
            </w:r>
          </w:p>
        </w:tc>
        <w:tc>
          <w:tcPr>
            <w:tcW w:w="2377" w:type="dxa"/>
          </w:tcPr>
          <w:p w14:paraId="31FD3DB4" w14:textId="1431E2C3" w:rsidR="00CA1BAE" w:rsidDel="00A82738" w:rsidRDefault="00CA1BAE" w:rsidP="006E7B03">
            <w:pPr>
              <w:suppressAutoHyphens w:val="0"/>
              <w:spacing w:after="0"/>
              <w:rPr>
                <w:del w:id="5" w:author="E531" w:date="2017-11-19T22:39:00Z"/>
                <w:rFonts w:ascii="Arial" w:eastAsia="Times New Roman" w:hAnsi="Arial" w:cs="Arial"/>
                <w:color w:val="000000"/>
                <w:lang w:val="en-US" w:eastAsia="pl-PL"/>
              </w:rPr>
            </w:pPr>
          </w:p>
          <w:p w14:paraId="5B34FC74" w14:textId="58D51CDE" w:rsidR="00CA1BAE" w:rsidDel="00A82738" w:rsidRDefault="00CA1BAE" w:rsidP="006E7B03">
            <w:pPr>
              <w:suppressAutoHyphens w:val="0"/>
              <w:spacing w:after="0"/>
              <w:rPr>
                <w:del w:id="6" w:author="E531" w:date="2017-11-19T22:39:00Z"/>
                <w:rFonts w:ascii="Arial" w:eastAsia="Times New Roman" w:hAnsi="Arial" w:cs="Arial"/>
                <w:color w:val="000000"/>
                <w:lang w:val="en-US" w:eastAsia="pl-PL"/>
              </w:rPr>
            </w:pPr>
          </w:p>
          <w:p w14:paraId="1AC5D4B8" w14:textId="77777777" w:rsidR="00CA1BAE" w:rsidRDefault="00CA1BAE" w:rsidP="006E7B03">
            <w:pPr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pl-PL"/>
              </w:rPr>
              <w:t>Klaudia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pl-P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pl-PL"/>
              </w:rPr>
              <w:t>Jarosz</w:t>
            </w:r>
            <w:proofErr w:type="spellEnd"/>
          </w:p>
        </w:tc>
        <w:tc>
          <w:tcPr>
            <w:tcW w:w="3940" w:type="dxa"/>
          </w:tcPr>
          <w:p w14:paraId="327E63DF" w14:textId="77777777" w:rsidR="00CA1BAE" w:rsidRDefault="00CA1BAE" w:rsidP="006E7B03">
            <w:pPr>
              <w:suppressAutoHyphens w:val="0"/>
              <w:spacing w:after="0"/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</w:p>
          <w:p w14:paraId="35CA315D" w14:textId="77777777" w:rsidR="00CA1BAE" w:rsidRDefault="00CA1BAE" w:rsidP="006E7B03">
            <w:pPr>
              <w:suppressAutoHyphens w:val="0"/>
              <w:spacing w:after="0"/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</w:p>
          <w:p w14:paraId="28D47DF9" w14:textId="77777777" w:rsidR="00CA1BAE" w:rsidRDefault="00CA1BAE" w:rsidP="006E7B03">
            <w:pPr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pl-PL"/>
              </w:rPr>
              <w:t>System architecture</w:t>
            </w:r>
          </w:p>
        </w:tc>
        <w:tc>
          <w:tcPr>
            <w:tcW w:w="1347" w:type="dxa"/>
          </w:tcPr>
          <w:p w14:paraId="7AF19457" w14:textId="77777777" w:rsidR="00CA1BAE" w:rsidRDefault="00CA1BAE" w:rsidP="006E7B03">
            <w:pPr>
              <w:suppressAutoHyphens w:val="0"/>
              <w:spacing w:after="0"/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</w:p>
          <w:p w14:paraId="20D4DA79" w14:textId="77777777" w:rsidR="00CA1BAE" w:rsidRDefault="00CA1BAE" w:rsidP="006E7B03">
            <w:pPr>
              <w:suppressAutoHyphens w:val="0"/>
              <w:spacing w:after="0"/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</w:p>
          <w:p w14:paraId="20CE1A04" w14:textId="77777777" w:rsidR="00CA1BAE" w:rsidRDefault="00CA1BAE" w:rsidP="006E7B03">
            <w:pPr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pl-PL"/>
              </w:rPr>
              <w:t>1.0.2</w:t>
            </w:r>
          </w:p>
        </w:tc>
      </w:tr>
      <w:tr w:rsidR="0096602D" w14:paraId="4FCFA61E" w14:textId="77777777" w:rsidTr="00CA1B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14"/>
          <w:ins w:id="7" w:author="E531" w:date="2017-11-20T12:12:00Z"/>
        </w:trPr>
        <w:tc>
          <w:tcPr>
            <w:tcW w:w="1617" w:type="dxa"/>
          </w:tcPr>
          <w:p w14:paraId="039C70D5" w14:textId="6C24BCD7" w:rsidR="0096602D" w:rsidRPr="0066364E" w:rsidRDefault="0096602D" w:rsidP="006E7B03">
            <w:pPr>
              <w:spacing w:line="240" w:lineRule="auto"/>
              <w:ind w:left="100"/>
              <w:rPr>
                <w:ins w:id="8" w:author="E531" w:date="2017-11-20T12:12:00Z"/>
                <w:rFonts w:ascii="Arial" w:eastAsia="Times New Roman" w:hAnsi="Arial" w:cs="Arial"/>
                <w:color w:val="000000"/>
                <w:lang w:val="en-US" w:eastAsia="pl-PL"/>
              </w:rPr>
            </w:pPr>
            <w:ins w:id="9" w:author="E531" w:date="2017-11-20T12:12:00Z">
              <w:r>
                <w:rPr>
                  <w:rFonts w:ascii="Arial" w:eastAsia="Times New Roman" w:hAnsi="Arial" w:cs="Arial"/>
                  <w:color w:val="000000"/>
                  <w:lang w:val="en-US" w:eastAsia="pl-PL"/>
                </w:rPr>
                <w:t>20.11.2017.</w:t>
              </w:r>
            </w:ins>
          </w:p>
        </w:tc>
        <w:tc>
          <w:tcPr>
            <w:tcW w:w="2377" w:type="dxa"/>
          </w:tcPr>
          <w:p w14:paraId="23A14BEF" w14:textId="586D6C2E" w:rsidR="0096602D" w:rsidDel="00A82738" w:rsidRDefault="0096602D" w:rsidP="006E7B03">
            <w:pPr>
              <w:suppressAutoHyphens w:val="0"/>
              <w:spacing w:after="0"/>
              <w:rPr>
                <w:ins w:id="10" w:author="E531" w:date="2017-11-20T12:12:00Z"/>
                <w:rFonts w:ascii="Arial" w:eastAsia="Times New Roman" w:hAnsi="Arial" w:cs="Arial"/>
                <w:color w:val="000000"/>
                <w:lang w:val="en-US" w:eastAsia="pl-PL"/>
              </w:rPr>
            </w:pPr>
            <w:ins w:id="11" w:author="E531" w:date="2017-11-20T12:12:00Z">
              <w:r>
                <w:rPr>
                  <w:rFonts w:ascii="Arial" w:eastAsia="Times New Roman" w:hAnsi="Arial" w:cs="Arial"/>
                  <w:color w:val="000000"/>
                  <w:lang w:val="en-US" w:eastAsia="pl-PL"/>
                </w:rPr>
                <w:t>Aleksandra Bułka</w:t>
              </w:r>
            </w:ins>
          </w:p>
        </w:tc>
        <w:tc>
          <w:tcPr>
            <w:tcW w:w="3940" w:type="dxa"/>
          </w:tcPr>
          <w:p w14:paraId="7DEADE45" w14:textId="78DC0616" w:rsidR="0096602D" w:rsidRDefault="0096602D" w:rsidP="006E7B03">
            <w:pPr>
              <w:suppressAutoHyphens w:val="0"/>
              <w:spacing w:after="0"/>
              <w:rPr>
                <w:ins w:id="12" w:author="E531" w:date="2017-11-20T12:12:00Z"/>
                <w:rFonts w:ascii="Arial" w:eastAsia="Times New Roman" w:hAnsi="Arial" w:cs="Arial"/>
                <w:color w:val="000000"/>
                <w:lang w:val="en-US" w:eastAsia="pl-PL"/>
              </w:rPr>
            </w:pPr>
            <w:ins w:id="13" w:author="E531" w:date="2017-11-20T12:12:00Z">
              <w:r>
                <w:rPr>
                  <w:rFonts w:ascii="Arial" w:eastAsia="Times New Roman" w:hAnsi="Arial" w:cs="Arial"/>
                  <w:color w:val="000000"/>
                  <w:lang w:val="en-US" w:eastAsia="pl-PL"/>
                </w:rPr>
                <w:t>Some Corrections</w:t>
              </w:r>
            </w:ins>
          </w:p>
        </w:tc>
        <w:tc>
          <w:tcPr>
            <w:tcW w:w="1347" w:type="dxa"/>
          </w:tcPr>
          <w:p w14:paraId="365E0417" w14:textId="6199CEA0" w:rsidR="0096602D" w:rsidRDefault="0096602D" w:rsidP="006E7B03">
            <w:pPr>
              <w:suppressAutoHyphens w:val="0"/>
              <w:spacing w:after="0"/>
              <w:rPr>
                <w:ins w:id="14" w:author="E531" w:date="2017-11-20T12:12:00Z"/>
                <w:rFonts w:ascii="Arial" w:eastAsia="Times New Roman" w:hAnsi="Arial" w:cs="Arial"/>
                <w:color w:val="000000"/>
                <w:lang w:val="en-US" w:eastAsia="pl-PL"/>
              </w:rPr>
            </w:pPr>
            <w:ins w:id="15" w:author="E531" w:date="2017-11-20T12:12:00Z">
              <w:r>
                <w:rPr>
                  <w:rFonts w:ascii="Arial" w:eastAsia="Times New Roman" w:hAnsi="Arial" w:cs="Arial"/>
                  <w:color w:val="000000"/>
                  <w:lang w:val="en-US" w:eastAsia="pl-PL"/>
                </w:rPr>
                <w:t>1.0.3</w:t>
              </w:r>
            </w:ins>
          </w:p>
        </w:tc>
      </w:tr>
    </w:tbl>
    <w:p w14:paraId="3E1CEAE9" w14:textId="77777777" w:rsidR="00CA1BAE" w:rsidRPr="000D2A4B" w:rsidRDefault="00CA1BAE" w:rsidP="00374FA3">
      <w:pPr>
        <w:rPr>
          <w:rFonts w:ascii="Arial" w:hAnsi="Arial" w:cs="Arial"/>
        </w:rPr>
      </w:pPr>
    </w:p>
    <w:p w14:paraId="766CCB0D" w14:textId="77777777" w:rsidR="00374FA3" w:rsidRDefault="00374FA3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46B6ACD4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9112BA3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2C3F843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4317F955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9C5074D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6B5CB25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73F30CB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E3FBA3A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DD84525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1CE182DF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1266642E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D1DF0E7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0AFD6F7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4D67DBF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3A2F52F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DA4E78F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3A5450D6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4FADED32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E716DA1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4087AADB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FB26695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A161F7E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DC31BE8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1128C23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F971A77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12DF3BE6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190992FD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1F58C2BD" w14:textId="77777777" w:rsidR="00CA1BAE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B33836F" w14:textId="77777777" w:rsidR="00CA1BAE" w:rsidRPr="000D2A4B" w:rsidRDefault="00CA1BAE" w:rsidP="00374FA3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2460AB2" w14:textId="77777777" w:rsidR="00216357" w:rsidRPr="00CA1BAE" w:rsidRDefault="00FD1A63" w:rsidP="00E37C3E">
      <w:pPr>
        <w:pStyle w:val="Nagwek1"/>
        <w:rPr>
          <w:rFonts w:cs="Arial"/>
          <w:lang w:val="en-US"/>
        </w:rPr>
      </w:pPr>
      <w:bookmarkStart w:id="16" w:name="_Toc498894477"/>
      <w:r w:rsidRPr="00CA1BAE">
        <w:rPr>
          <w:rFonts w:cs="Arial"/>
          <w:lang w:val="en-US"/>
        </w:rPr>
        <w:lastRenderedPageBreak/>
        <w:t>Technical Project</w:t>
      </w:r>
      <w:bookmarkEnd w:id="16"/>
    </w:p>
    <w:p w14:paraId="0415328C" w14:textId="77777777" w:rsidR="00374FA3" w:rsidRPr="00CA1BAE" w:rsidRDefault="00374FA3">
      <w:pPr>
        <w:rPr>
          <w:rFonts w:ascii="Arial" w:hAnsi="Arial" w:cs="Arial"/>
          <w:lang w:val="en-US"/>
        </w:rPr>
      </w:pPr>
    </w:p>
    <w:p w14:paraId="3C40DD48" w14:textId="77777777" w:rsidR="00374FA3" w:rsidRPr="00CA1BAE" w:rsidRDefault="00374FA3">
      <w:pPr>
        <w:rPr>
          <w:rFonts w:ascii="Arial" w:hAnsi="Arial" w:cs="Arial"/>
          <w:lang w:val="en-US"/>
        </w:rPr>
      </w:pPr>
    </w:p>
    <w:p w14:paraId="1F75E461" w14:textId="77777777" w:rsidR="00216357" w:rsidRPr="00CA1BAE" w:rsidRDefault="00081AA7" w:rsidP="00374FA3">
      <w:pPr>
        <w:pStyle w:val="Nagwek2"/>
        <w:rPr>
          <w:rFonts w:cs="Arial"/>
          <w:lang w:val="en-US"/>
        </w:rPr>
      </w:pPr>
      <w:bookmarkStart w:id="17" w:name="_Toc498894478"/>
      <w:r w:rsidRPr="00CA1BAE">
        <w:rPr>
          <w:rFonts w:cs="Arial"/>
          <w:lang w:val="en-US"/>
        </w:rPr>
        <w:t>Executive summary</w:t>
      </w:r>
      <w:bookmarkEnd w:id="17"/>
      <w:r w:rsidR="00F00DF3" w:rsidRPr="00CA1BAE">
        <w:rPr>
          <w:rFonts w:cs="Arial"/>
          <w:lang w:val="en-US"/>
        </w:rPr>
        <w:t xml:space="preserve">  </w:t>
      </w:r>
    </w:p>
    <w:p w14:paraId="08C7332F" w14:textId="77777777" w:rsidR="00216357" w:rsidRPr="00CA1BAE" w:rsidRDefault="00216357">
      <w:pPr>
        <w:rPr>
          <w:rFonts w:ascii="Arial" w:hAnsi="Arial" w:cs="Arial"/>
          <w:i/>
          <w:sz w:val="20"/>
          <w:szCs w:val="20"/>
          <w:lang w:val="en-US"/>
        </w:rPr>
      </w:pPr>
    </w:p>
    <w:p w14:paraId="5D0352A9" w14:textId="77777777" w:rsidR="00771E52" w:rsidRPr="000D2A4B" w:rsidRDefault="00AF4DFA" w:rsidP="00F25CDA">
      <w:pPr>
        <w:rPr>
          <w:rFonts w:ascii="Arial" w:hAnsi="Arial" w:cs="Arial"/>
          <w:lang w:val="en-US"/>
        </w:rPr>
      </w:pPr>
      <w:r w:rsidRPr="000D2A4B">
        <w:rPr>
          <w:rFonts w:ascii="Arial" w:hAnsi="Arial" w:cs="Arial"/>
          <w:lang w:val="en-US"/>
        </w:rPr>
        <w:t xml:space="preserve">The students will design and implement a system supporting management of supplies in a small chemical laboratory (chemical reagents, instruments, etc.). </w:t>
      </w:r>
      <w:r w:rsidR="00F25CDA" w:rsidRPr="000D2A4B">
        <w:rPr>
          <w:rFonts w:ascii="Arial" w:hAnsi="Arial" w:cs="Arial"/>
          <w:lang w:val="en-US"/>
        </w:rPr>
        <w:t xml:space="preserve">The system keeps track of the state of resources in the laboratory, and stores the data in a database. The system has </w:t>
      </w:r>
      <w:ins w:id="18" w:author="Agnieszka" w:date="2017-11-19T17:53:00Z">
        <w:r w:rsidR="00260CDC">
          <w:rPr>
            <w:rFonts w:ascii="Arial" w:hAnsi="Arial" w:cs="Arial"/>
            <w:lang w:val="en-US"/>
          </w:rPr>
          <w:t xml:space="preserve">a </w:t>
        </w:r>
      </w:ins>
      <w:r w:rsidR="00F25CDA" w:rsidRPr="000D2A4B">
        <w:rPr>
          <w:rFonts w:ascii="Arial" w:hAnsi="Arial" w:cs="Arial"/>
          <w:lang w:val="en-US"/>
        </w:rPr>
        <w:t xml:space="preserve">graphical user-friendly interface which </w:t>
      </w:r>
      <w:r w:rsidR="00814CA9" w:rsidRPr="000D2A4B">
        <w:rPr>
          <w:rFonts w:ascii="Arial" w:hAnsi="Arial" w:cs="Arial"/>
          <w:lang w:val="en-US"/>
        </w:rPr>
        <w:t>facilitates displaying and modifying the gathered data</w:t>
      </w:r>
      <w:r w:rsidR="00F25CDA" w:rsidRPr="000D2A4B">
        <w:rPr>
          <w:rFonts w:ascii="Arial" w:hAnsi="Arial" w:cs="Arial"/>
          <w:lang w:val="en-US"/>
        </w:rPr>
        <w:t xml:space="preserve">. </w:t>
      </w:r>
    </w:p>
    <w:p w14:paraId="63870D43" w14:textId="77777777" w:rsidR="00AF4DFA" w:rsidRPr="000D2A4B" w:rsidRDefault="00AF4DFA" w:rsidP="00F25CDA">
      <w:pPr>
        <w:rPr>
          <w:rFonts w:ascii="Arial" w:hAnsi="Arial" w:cs="Arial"/>
          <w:lang w:val="en-US"/>
        </w:rPr>
      </w:pPr>
      <w:r w:rsidRPr="000D2A4B">
        <w:rPr>
          <w:rFonts w:ascii="Arial" w:hAnsi="Arial" w:cs="Arial"/>
          <w:lang w:val="en-US"/>
        </w:rPr>
        <w:t xml:space="preserve">The </w:t>
      </w:r>
      <w:r w:rsidR="00771E52" w:rsidRPr="000D2A4B">
        <w:rPr>
          <w:rFonts w:ascii="Arial" w:hAnsi="Arial" w:cs="Arial"/>
          <w:lang w:val="en-US"/>
        </w:rPr>
        <w:t>technical project</w:t>
      </w:r>
      <w:r w:rsidRPr="000D2A4B">
        <w:rPr>
          <w:rFonts w:ascii="Arial" w:hAnsi="Arial" w:cs="Arial"/>
          <w:lang w:val="en-US"/>
        </w:rPr>
        <w:t xml:space="preserve"> </w:t>
      </w:r>
      <w:r w:rsidR="00771E52" w:rsidRPr="000D2A4B">
        <w:rPr>
          <w:rFonts w:ascii="Arial" w:hAnsi="Arial" w:cs="Arial"/>
          <w:lang w:val="en-US"/>
        </w:rPr>
        <w:t>of the system</w:t>
      </w:r>
      <w:r w:rsidRPr="000D2A4B">
        <w:rPr>
          <w:rFonts w:ascii="Arial" w:hAnsi="Arial" w:cs="Arial"/>
          <w:lang w:val="en-US"/>
        </w:rPr>
        <w:t xml:space="preserve"> is described in the following chapters.</w:t>
      </w:r>
    </w:p>
    <w:p w14:paraId="4F14A472" w14:textId="77777777" w:rsidR="00AF4DFA" w:rsidRPr="000D2A4B" w:rsidRDefault="00AF4DFA" w:rsidP="00AF4DFA">
      <w:pPr>
        <w:rPr>
          <w:rFonts w:ascii="Arial" w:hAnsi="Arial" w:cs="Arial"/>
          <w:sz w:val="20"/>
          <w:szCs w:val="20"/>
          <w:lang w:val="en-US"/>
        </w:rPr>
      </w:pPr>
    </w:p>
    <w:p w14:paraId="65F592D6" w14:textId="77777777" w:rsidR="00771E52" w:rsidRPr="000D2A4B" w:rsidRDefault="00771E52" w:rsidP="00771E52">
      <w:pPr>
        <w:pStyle w:val="Nagwek2"/>
        <w:rPr>
          <w:rFonts w:cs="Arial"/>
          <w:lang w:val="en-US"/>
        </w:rPr>
      </w:pPr>
      <w:bookmarkStart w:id="19" w:name="_Toc498894479"/>
      <w:r w:rsidRPr="000D2A4B">
        <w:rPr>
          <w:rFonts w:cs="Arial"/>
          <w:lang w:val="en-US"/>
        </w:rPr>
        <w:t>System architecture</w:t>
      </w:r>
      <w:bookmarkEnd w:id="19"/>
    </w:p>
    <w:p w14:paraId="190F0B63" w14:textId="77777777" w:rsidR="00771E52" w:rsidRPr="000D2A4B" w:rsidRDefault="00771E52" w:rsidP="00771E52">
      <w:pPr>
        <w:rPr>
          <w:rFonts w:ascii="Arial" w:hAnsi="Arial" w:cs="Arial"/>
          <w:lang w:val="en-US"/>
        </w:rPr>
      </w:pPr>
    </w:p>
    <w:p w14:paraId="7134A12A" w14:textId="19741ABF" w:rsidR="00604026" w:rsidRDefault="00CA1BAE" w:rsidP="00771E52">
      <w:pPr>
        <w:rPr>
          <w:rStyle w:val="3oh-"/>
          <w:rFonts w:ascii="Arial" w:hAnsi="Arial" w:cs="Arial"/>
          <w:color w:val="000000" w:themeColor="text1"/>
          <w:lang w:val="en-US"/>
        </w:rPr>
      </w:pPr>
      <w:commentRangeStart w:id="20"/>
      <w:proofErr w:type="spellStart"/>
      <w:r>
        <w:rPr>
          <w:rStyle w:val="3oh-"/>
          <w:rFonts w:ascii="Arial" w:hAnsi="Arial" w:cs="Arial"/>
          <w:color w:val="000000" w:themeColor="text1"/>
          <w:lang w:val="en-US"/>
        </w:rPr>
        <w:t>In</w:t>
      </w:r>
      <w:del w:id="21" w:author="E531" w:date="2017-11-20T12:12:00Z">
        <w:r w:rsidDel="00930348">
          <w:rPr>
            <w:rStyle w:val="3oh-"/>
            <w:rFonts w:ascii="Arial" w:hAnsi="Arial" w:cs="Arial"/>
            <w:color w:val="000000" w:themeColor="text1"/>
            <w:lang w:val="en-US"/>
          </w:rPr>
          <w:delText xml:space="preserve"> </w:delText>
        </w:r>
      </w:del>
      <w:r>
        <w:rPr>
          <w:rStyle w:val="3oh-"/>
          <w:rFonts w:ascii="Arial" w:hAnsi="Arial" w:cs="Arial"/>
          <w:color w:val="000000" w:themeColor="text1"/>
          <w:lang w:val="en-US"/>
        </w:rPr>
        <w:t>LIME</w:t>
      </w:r>
      <w:proofErr w:type="spellEnd"/>
      <w:r>
        <w:rPr>
          <w:rStyle w:val="3oh-"/>
          <w:rFonts w:ascii="Arial" w:hAnsi="Arial" w:cs="Arial"/>
          <w:color w:val="000000" w:themeColor="text1"/>
          <w:lang w:val="en-US"/>
        </w:rPr>
        <w:t xml:space="preserve"> application</w:t>
      </w:r>
      <w:r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 </w:t>
      </w:r>
      <w:r>
        <w:rPr>
          <w:rStyle w:val="3oh-"/>
          <w:rFonts w:ascii="Arial" w:hAnsi="Arial" w:cs="Arial"/>
          <w:color w:val="000000" w:themeColor="text1"/>
          <w:lang w:val="en-US"/>
        </w:rPr>
        <w:t xml:space="preserve">there will be used </w:t>
      </w:r>
      <w:r w:rsidR="00604026" w:rsidRPr="00C2207A">
        <w:rPr>
          <w:rStyle w:val="3oh-"/>
          <w:rFonts w:ascii="Arial" w:hAnsi="Arial" w:cs="Arial"/>
          <w:color w:val="000000" w:themeColor="text1"/>
          <w:lang w:val="en-US"/>
        </w:rPr>
        <w:t>REST architecture style and</w:t>
      </w:r>
      <w:r w:rsidR="00190156">
        <w:rPr>
          <w:rStyle w:val="3oh-"/>
          <w:rFonts w:ascii="Arial" w:hAnsi="Arial" w:cs="Arial"/>
          <w:color w:val="000000" w:themeColor="text1"/>
          <w:lang w:val="en-US"/>
        </w:rPr>
        <w:t xml:space="preserve"> </w:t>
      </w:r>
      <w:r w:rsidR="00604026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 MVC </w:t>
      </w:r>
      <w:r>
        <w:rPr>
          <w:rStyle w:val="3oh-"/>
          <w:rFonts w:ascii="Arial" w:hAnsi="Arial" w:cs="Arial"/>
          <w:color w:val="000000" w:themeColor="text1"/>
          <w:lang w:val="en-US"/>
        </w:rPr>
        <w:t xml:space="preserve">design </w:t>
      </w:r>
      <w:r w:rsidR="00604026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pattern. </w:t>
      </w:r>
      <w:commentRangeEnd w:id="20"/>
      <w:r w:rsidR="00260CDC">
        <w:rPr>
          <w:rStyle w:val="Odwoaniedokomentarza"/>
          <w:rFonts w:ascii="Arial" w:eastAsia="Times New Roman" w:hAnsi="Arial" w:cs="Arial"/>
          <w:lang w:eastAsia="pl-PL"/>
        </w:rPr>
        <w:commentReference w:id="20"/>
      </w:r>
      <w:r w:rsidR="00604026" w:rsidRPr="00C2207A">
        <w:rPr>
          <w:rStyle w:val="3oh-"/>
          <w:rFonts w:ascii="Arial" w:hAnsi="Arial" w:cs="Arial"/>
          <w:color w:val="000000" w:themeColor="text1"/>
          <w:lang w:val="en-US"/>
        </w:rPr>
        <w:t>At the very high level</w:t>
      </w:r>
      <w:ins w:id="22" w:author="Agnieszka" w:date="2017-11-19T17:54:00Z">
        <w:r w:rsidR="00260CDC">
          <w:rPr>
            <w:rStyle w:val="3oh-"/>
            <w:rFonts w:ascii="Arial" w:hAnsi="Arial" w:cs="Arial"/>
            <w:color w:val="000000" w:themeColor="text1"/>
            <w:lang w:val="en-US"/>
          </w:rPr>
          <w:t>,</w:t>
        </w:r>
      </w:ins>
      <w:r w:rsidR="00604026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 the architecture looks as shown in</w:t>
      </w:r>
      <w:r w:rsidR="00A82738">
        <w:rPr>
          <w:rStyle w:val="3oh-"/>
          <w:rFonts w:ascii="Arial" w:hAnsi="Arial" w:cs="Arial"/>
          <w:color w:val="000000" w:themeColor="text1"/>
          <w:lang w:val="en-US"/>
        </w:rPr>
        <w:t xml:space="preserve"> Figure 1</w:t>
      </w:r>
      <w:ins w:id="23" w:author="E531" w:date="2017-11-19T22:43:00Z">
        <w:r w:rsidR="00A82738">
          <w:rPr>
            <w:rStyle w:val="3oh-"/>
            <w:rFonts w:ascii="Arial" w:hAnsi="Arial" w:cs="Arial"/>
            <w:color w:val="000000" w:themeColor="text1"/>
            <w:lang w:val="en-US"/>
          </w:rPr>
          <w:t>.</w:t>
        </w:r>
      </w:ins>
    </w:p>
    <w:p w14:paraId="0B17BE0C" w14:textId="77777777" w:rsidR="003E28DB" w:rsidRPr="00C2207A" w:rsidRDefault="003E28DB" w:rsidP="00771E52">
      <w:pPr>
        <w:rPr>
          <w:rStyle w:val="3oh-"/>
          <w:rFonts w:ascii="Arial" w:hAnsi="Arial" w:cs="Arial"/>
          <w:color w:val="000000" w:themeColor="text1"/>
          <w:lang w:val="en-US"/>
        </w:rPr>
      </w:pPr>
    </w:p>
    <w:p w14:paraId="28E29A84" w14:textId="77777777" w:rsidR="00CA1BAE" w:rsidRDefault="00190156" w:rsidP="00771E52">
      <w:pPr>
        <w:rPr>
          <w:rStyle w:val="3oh-"/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noProof/>
          <w:color w:val="000000" w:themeColor="text1"/>
          <w:lang w:eastAsia="pl-PL"/>
        </w:rPr>
        <w:drawing>
          <wp:inline distT="0" distB="0" distL="0" distR="0" wp14:anchorId="475ED221" wp14:editId="1BB01ED2">
            <wp:extent cx="6347245" cy="159870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3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944" cy="160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90B9" w14:textId="77777777" w:rsidR="00CA1BAE" w:rsidRDefault="00CA1BAE" w:rsidP="00771E52">
      <w:pPr>
        <w:rPr>
          <w:rStyle w:val="3oh-"/>
          <w:rFonts w:ascii="Arial" w:hAnsi="Arial" w:cs="Arial"/>
          <w:color w:val="000000" w:themeColor="text1"/>
          <w:lang w:val="en-US"/>
        </w:rPr>
      </w:pPr>
    </w:p>
    <w:p w14:paraId="1912C9B9" w14:textId="77777777" w:rsidR="00CA1BAE" w:rsidRDefault="00CA1BAE" w:rsidP="00771E52">
      <w:pPr>
        <w:rPr>
          <w:rStyle w:val="3oh-"/>
          <w:rFonts w:ascii="Arial" w:hAnsi="Arial" w:cs="Arial"/>
          <w:color w:val="000000" w:themeColor="text1"/>
          <w:lang w:val="en-US"/>
        </w:rPr>
      </w:pPr>
      <w:r>
        <w:rPr>
          <w:rStyle w:val="3oh-"/>
          <w:rFonts w:ascii="Arial" w:hAnsi="Arial" w:cs="Arial"/>
          <w:color w:val="000000" w:themeColor="text1"/>
          <w:lang w:val="en-US"/>
        </w:rPr>
        <w:t>Figure 1. System architecture</w:t>
      </w:r>
    </w:p>
    <w:p w14:paraId="00D180BF" w14:textId="77777777" w:rsidR="00E4301B" w:rsidRPr="00C2207A" w:rsidRDefault="00E4301B" w:rsidP="00771E52">
      <w:pPr>
        <w:rPr>
          <w:rStyle w:val="3oh-"/>
          <w:rFonts w:ascii="Arial" w:hAnsi="Arial" w:cs="Arial"/>
          <w:color w:val="000000" w:themeColor="text1"/>
          <w:lang w:val="en-US"/>
        </w:rPr>
      </w:pPr>
    </w:p>
    <w:p w14:paraId="0044DE41" w14:textId="77777777" w:rsidR="00CA1BAE" w:rsidRPr="00C2207A" w:rsidRDefault="00E4301B" w:rsidP="00771E52">
      <w:pPr>
        <w:rPr>
          <w:rStyle w:val="3oh-"/>
          <w:rFonts w:ascii="Arial" w:hAnsi="Arial" w:cs="Arial"/>
          <w:color w:val="000000" w:themeColor="text1"/>
          <w:lang w:val="en-US"/>
        </w:rPr>
      </w:pPr>
      <w:r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It is constructed from </w:t>
      </w:r>
      <w:ins w:id="24" w:author="Agnieszka" w:date="2017-11-19T17:55:00Z">
        <w:r w:rsidR="00260CDC">
          <w:rPr>
            <w:rStyle w:val="3oh-"/>
            <w:rFonts w:ascii="Arial" w:hAnsi="Arial" w:cs="Arial"/>
            <w:color w:val="000000" w:themeColor="text1"/>
            <w:lang w:val="en-US"/>
          </w:rPr>
          <w:t xml:space="preserve">the following </w:t>
        </w:r>
      </w:ins>
      <w:r w:rsidRPr="00C2207A">
        <w:rPr>
          <w:rStyle w:val="3oh-"/>
          <w:rFonts w:ascii="Arial" w:hAnsi="Arial" w:cs="Arial"/>
          <w:color w:val="000000" w:themeColor="text1"/>
          <w:lang w:val="en-US"/>
        </w:rPr>
        <w:t>t</w:t>
      </w:r>
      <w:r w:rsidR="004032E2" w:rsidRPr="00C2207A">
        <w:rPr>
          <w:rStyle w:val="3oh-"/>
          <w:rFonts w:ascii="Arial" w:hAnsi="Arial" w:cs="Arial"/>
          <w:color w:val="000000" w:themeColor="text1"/>
          <w:lang w:val="en-US"/>
        </w:rPr>
        <w:t>h</w:t>
      </w:r>
      <w:r w:rsidR="00454F85" w:rsidRPr="00C2207A">
        <w:rPr>
          <w:rStyle w:val="3oh-"/>
          <w:rFonts w:ascii="Arial" w:hAnsi="Arial" w:cs="Arial"/>
          <w:color w:val="000000" w:themeColor="text1"/>
          <w:lang w:val="en-US"/>
        </w:rPr>
        <w:t>ree</w:t>
      </w:r>
      <w:r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 main </w:t>
      </w:r>
      <w:r w:rsidR="00454F85" w:rsidRPr="00C2207A">
        <w:rPr>
          <w:rStyle w:val="3oh-"/>
          <w:rFonts w:ascii="Arial" w:hAnsi="Arial" w:cs="Arial"/>
          <w:color w:val="000000" w:themeColor="text1"/>
          <w:lang w:val="en-US"/>
        </w:rPr>
        <w:t>components</w:t>
      </w:r>
      <w:r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: </w:t>
      </w:r>
    </w:p>
    <w:p w14:paraId="6D0F264C" w14:textId="77777777" w:rsidR="00E4301B" w:rsidRPr="00C2207A" w:rsidRDefault="004032E2" w:rsidP="000B32C7">
      <w:pPr>
        <w:ind w:firstLine="708"/>
        <w:rPr>
          <w:rStyle w:val="3oh-"/>
          <w:rFonts w:ascii="Arial" w:hAnsi="Arial" w:cs="Arial"/>
          <w:color w:val="000000" w:themeColor="text1"/>
          <w:lang w:val="en-US"/>
        </w:rPr>
      </w:pPr>
      <w:r w:rsidRPr="00C2207A">
        <w:rPr>
          <w:rStyle w:val="3oh-"/>
          <w:rFonts w:ascii="Arial" w:hAnsi="Arial" w:cs="Arial"/>
          <w:b/>
          <w:color w:val="000000" w:themeColor="text1"/>
          <w:lang w:val="en-US"/>
        </w:rPr>
        <w:t>C</w:t>
      </w:r>
      <w:r w:rsidR="000B32C7" w:rsidRPr="00C2207A">
        <w:rPr>
          <w:rStyle w:val="3oh-"/>
          <w:rFonts w:ascii="Arial" w:hAnsi="Arial" w:cs="Arial"/>
          <w:b/>
          <w:color w:val="000000" w:themeColor="text1"/>
          <w:lang w:val="en-US"/>
        </w:rPr>
        <w:t>lient-side application</w:t>
      </w:r>
      <w:r w:rsidR="00315955" w:rsidRPr="00C2207A">
        <w:rPr>
          <w:rStyle w:val="3oh-"/>
          <w:rFonts w:ascii="Arial" w:hAnsi="Arial" w:cs="Arial"/>
          <w:b/>
          <w:color w:val="000000" w:themeColor="text1"/>
          <w:lang w:val="en-US"/>
        </w:rPr>
        <w:t xml:space="preserve"> with user interface</w:t>
      </w:r>
      <w:r w:rsidR="00CA1BAE">
        <w:rPr>
          <w:rStyle w:val="3oh-"/>
          <w:rFonts w:ascii="Arial" w:hAnsi="Arial" w:cs="Arial"/>
          <w:color w:val="000000" w:themeColor="text1"/>
          <w:lang w:val="en-US"/>
        </w:rPr>
        <w:t xml:space="preserve"> -  u</w:t>
      </w:r>
      <w:r w:rsidRPr="00C2207A">
        <w:rPr>
          <w:rStyle w:val="3oh-"/>
          <w:rFonts w:ascii="Arial" w:hAnsi="Arial" w:cs="Arial"/>
          <w:color w:val="000000" w:themeColor="text1"/>
          <w:lang w:val="en-US"/>
        </w:rPr>
        <w:t>ser access LIME application by using a Web bro</w:t>
      </w:r>
      <w:r w:rsidR="00CA1BAE">
        <w:rPr>
          <w:rStyle w:val="3oh-"/>
          <w:rFonts w:ascii="Arial" w:hAnsi="Arial" w:cs="Arial"/>
          <w:color w:val="000000" w:themeColor="text1"/>
          <w:lang w:val="en-US"/>
        </w:rPr>
        <w:t>wser.</w:t>
      </w:r>
      <w:r w:rsidR="00096698">
        <w:rPr>
          <w:rStyle w:val="3oh-"/>
          <w:rFonts w:ascii="Arial" w:hAnsi="Arial" w:cs="Arial"/>
          <w:color w:val="000000" w:themeColor="text1"/>
          <w:lang w:val="en-US"/>
        </w:rPr>
        <w:t xml:space="preserve"> UI components collect data from the user and pass it to the </w:t>
      </w:r>
      <w:commentRangeStart w:id="25"/>
      <w:r w:rsidR="00096698">
        <w:rPr>
          <w:rStyle w:val="3oh-"/>
          <w:rFonts w:ascii="Arial" w:hAnsi="Arial" w:cs="Arial"/>
          <w:color w:val="000000" w:themeColor="text1"/>
          <w:lang w:val="en-US"/>
        </w:rPr>
        <w:t xml:space="preserve">Backend </w:t>
      </w:r>
      <w:commentRangeEnd w:id="25"/>
      <w:r w:rsidR="000219F0">
        <w:rPr>
          <w:rStyle w:val="Odwoaniedokomentarza"/>
          <w:rFonts w:ascii="Arial" w:eastAsia="Times New Roman" w:hAnsi="Arial" w:cs="Arial"/>
          <w:lang w:eastAsia="pl-PL"/>
        </w:rPr>
        <w:commentReference w:id="25"/>
      </w:r>
      <w:r w:rsidR="00096698">
        <w:rPr>
          <w:rStyle w:val="3oh-"/>
          <w:rFonts w:ascii="Arial" w:hAnsi="Arial" w:cs="Arial"/>
          <w:color w:val="000000" w:themeColor="text1"/>
          <w:lang w:val="en-US"/>
        </w:rPr>
        <w:t xml:space="preserve">application </w:t>
      </w:r>
      <w:r w:rsidR="00454F85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 </w:t>
      </w:r>
      <w:r w:rsidR="00454F85" w:rsidRPr="00C2207A">
        <w:rPr>
          <w:rFonts w:ascii="Arial" w:hAnsi="Arial" w:cs="Arial"/>
          <w:color w:val="000000" w:themeColor="text1"/>
          <w:lang w:val="en-US"/>
        </w:rPr>
        <w:t xml:space="preserve">It communicates only through </w:t>
      </w:r>
      <w:commentRangeStart w:id="26"/>
      <w:r w:rsidR="00454F85" w:rsidRPr="00C2207A">
        <w:rPr>
          <w:rFonts w:ascii="Arial" w:hAnsi="Arial" w:cs="Arial"/>
          <w:color w:val="000000" w:themeColor="text1"/>
          <w:lang w:val="en-US"/>
        </w:rPr>
        <w:t xml:space="preserve">HTTP </w:t>
      </w:r>
      <w:commentRangeEnd w:id="26"/>
      <w:r w:rsidR="00260CDC">
        <w:rPr>
          <w:rStyle w:val="Odwoaniedokomentarza"/>
          <w:rFonts w:ascii="Arial" w:eastAsia="Times New Roman" w:hAnsi="Arial" w:cs="Arial"/>
          <w:lang w:eastAsia="pl-PL"/>
        </w:rPr>
        <w:commentReference w:id="26"/>
      </w:r>
      <w:r w:rsidR="00454F85" w:rsidRPr="00C2207A">
        <w:rPr>
          <w:rFonts w:ascii="Arial" w:hAnsi="Arial" w:cs="Arial"/>
          <w:color w:val="000000" w:themeColor="text1"/>
          <w:lang w:val="en-US"/>
        </w:rPr>
        <w:t xml:space="preserve">requests and cannot read files </w:t>
      </w:r>
      <w:r w:rsidR="00454F85" w:rsidRPr="000219F0">
        <w:rPr>
          <w:rFonts w:ascii="Arial" w:hAnsi="Arial" w:cs="Arial"/>
          <w:color w:val="000000" w:themeColor="text1"/>
          <w:highlight w:val="cyan"/>
          <w:lang w:val="en-US"/>
          <w:rPrChange w:id="27" w:author="Agnieszka" w:date="2017-11-19T17:57:00Z">
            <w:rPr>
              <w:rFonts w:ascii="Arial" w:hAnsi="Arial" w:cs="Arial"/>
              <w:color w:val="000000" w:themeColor="text1"/>
              <w:lang w:val="en-US"/>
            </w:rPr>
          </w:rPrChange>
        </w:rPr>
        <w:t>off of</w:t>
      </w:r>
      <w:r w:rsidR="00454F85" w:rsidRPr="00C2207A">
        <w:rPr>
          <w:rFonts w:ascii="Arial" w:hAnsi="Arial" w:cs="Arial"/>
          <w:color w:val="000000" w:themeColor="text1"/>
          <w:lang w:val="en-US"/>
        </w:rPr>
        <w:t xml:space="preserve"> a server directly.</w:t>
      </w:r>
    </w:p>
    <w:p w14:paraId="793D3045" w14:textId="02525B15" w:rsidR="000B32C7" w:rsidRPr="00C2207A" w:rsidRDefault="00F011F7" w:rsidP="000B32C7">
      <w:pPr>
        <w:ind w:firstLine="708"/>
        <w:rPr>
          <w:rStyle w:val="3oh-"/>
          <w:rFonts w:ascii="Arial" w:hAnsi="Arial" w:cs="Arial"/>
          <w:color w:val="000000" w:themeColor="text1"/>
          <w:lang w:val="en-US"/>
        </w:rPr>
      </w:pPr>
      <w:r>
        <w:rPr>
          <w:rStyle w:val="3oh-"/>
          <w:rFonts w:ascii="Arial" w:hAnsi="Arial" w:cs="Arial"/>
          <w:b/>
          <w:color w:val="000000" w:themeColor="text1"/>
          <w:lang w:val="en-US"/>
        </w:rPr>
        <w:t>REST Web Service</w:t>
      </w:r>
      <w:r w:rsidR="004032E2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 – </w:t>
      </w:r>
      <w:r w:rsidR="00315955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coordinates </w:t>
      </w:r>
      <w:r w:rsidR="000219F0">
        <w:rPr>
          <w:rStyle w:val="3oh-"/>
          <w:rFonts w:ascii="Arial" w:hAnsi="Arial" w:cs="Arial"/>
          <w:color w:val="000000" w:themeColor="text1"/>
          <w:lang w:val="en-US"/>
        </w:rPr>
        <w:t>the</w:t>
      </w:r>
      <w:r w:rsidR="000219F0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 </w:t>
      </w:r>
      <w:r w:rsidR="00315955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application, </w:t>
      </w:r>
      <w:r w:rsidR="004032E2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manages business logic </w:t>
      </w:r>
      <w:r w:rsidR="00454F85" w:rsidRPr="00C2207A">
        <w:rPr>
          <w:rStyle w:val="3oh-"/>
          <w:rFonts w:ascii="Arial" w:hAnsi="Arial" w:cs="Arial"/>
          <w:color w:val="000000" w:themeColor="text1"/>
          <w:lang w:val="en-US"/>
        </w:rPr>
        <w:t>and data access</w:t>
      </w:r>
      <w:ins w:id="28" w:author="Agnieszka" w:date="2017-11-19T17:57:00Z">
        <w:r w:rsidR="000219F0">
          <w:rPr>
            <w:rStyle w:val="3oh-"/>
            <w:rFonts w:ascii="Arial" w:hAnsi="Arial" w:cs="Arial"/>
            <w:color w:val="000000" w:themeColor="text1"/>
            <w:lang w:val="en-US"/>
          </w:rPr>
          <w:t>.</w:t>
        </w:r>
      </w:ins>
    </w:p>
    <w:p w14:paraId="3B71C8C5" w14:textId="641A095B" w:rsidR="004032E2" w:rsidRPr="00C2207A" w:rsidRDefault="004032E2" w:rsidP="00CA1BAE">
      <w:pPr>
        <w:ind w:firstLine="708"/>
        <w:rPr>
          <w:rStyle w:val="3oh-"/>
          <w:rFonts w:ascii="Arial" w:hAnsi="Arial" w:cs="Arial"/>
          <w:color w:val="000000" w:themeColor="text1"/>
          <w:lang w:val="en-US"/>
        </w:rPr>
      </w:pPr>
      <w:r w:rsidRPr="00C2207A">
        <w:rPr>
          <w:rStyle w:val="3oh-"/>
          <w:rFonts w:ascii="Arial" w:hAnsi="Arial" w:cs="Arial"/>
          <w:b/>
          <w:color w:val="000000" w:themeColor="text1"/>
          <w:lang w:val="en-US"/>
        </w:rPr>
        <w:lastRenderedPageBreak/>
        <w:t>Database</w:t>
      </w:r>
      <w:r w:rsidR="00CA1BAE">
        <w:rPr>
          <w:rStyle w:val="3oh-"/>
          <w:rFonts w:ascii="Arial" w:hAnsi="Arial" w:cs="Arial"/>
          <w:color w:val="000000" w:themeColor="text1"/>
          <w:lang w:val="en-US"/>
        </w:rPr>
        <w:t xml:space="preserve"> – stores </w:t>
      </w:r>
      <w:r w:rsidR="00454F85" w:rsidRPr="00C2207A">
        <w:rPr>
          <w:rStyle w:val="3oh-"/>
          <w:rFonts w:ascii="Arial" w:hAnsi="Arial" w:cs="Arial"/>
          <w:color w:val="000000" w:themeColor="text1"/>
          <w:lang w:val="en-US"/>
        </w:rPr>
        <w:t>data</w:t>
      </w:r>
      <w:r w:rsidR="00CA1BAE">
        <w:rPr>
          <w:rStyle w:val="3oh-"/>
          <w:rFonts w:ascii="Arial" w:hAnsi="Arial" w:cs="Arial"/>
          <w:color w:val="000000" w:themeColor="text1"/>
          <w:lang w:val="en-US"/>
        </w:rPr>
        <w:t xml:space="preserve"> about business objects. Information in form of entities can be inserted, updated and retrieved from </w:t>
      </w:r>
      <w:r w:rsidR="009643CF">
        <w:rPr>
          <w:rStyle w:val="3oh-"/>
          <w:rFonts w:ascii="Arial" w:hAnsi="Arial" w:cs="Arial"/>
          <w:color w:val="000000" w:themeColor="text1"/>
          <w:lang w:val="en-US"/>
        </w:rPr>
        <w:t>the d</w:t>
      </w:r>
      <w:r w:rsidR="00CA1BAE">
        <w:rPr>
          <w:rStyle w:val="3oh-"/>
          <w:rFonts w:ascii="Arial" w:hAnsi="Arial" w:cs="Arial"/>
          <w:color w:val="000000" w:themeColor="text1"/>
          <w:lang w:val="en-US"/>
        </w:rPr>
        <w:t xml:space="preserve">atabase </w:t>
      </w:r>
      <w:r w:rsidR="000F23BE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and </w:t>
      </w:r>
      <w:r w:rsidR="00CA1BAE">
        <w:rPr>
          <w:rStyle w:val="3oh-"/>
          <w:rFonts w:ascii="Arial" w:hAnsi="Arial" w:cs="Arial"/>
          <w:color w:val="000000" w:themeColor="text1"/>
          <w:lang w:val="en-US"/>
        </w:rPr>
        <w:t xml:space="preserve">eventually </w:t>
      </w:r>
      <w:r w:rsidR="000F23BE" w:rsidRPr="00C2207A">
        <w:rPr>
          <w:rStyle w:val="3oh-"/>
          <w:rFonts w:ascii="Arial" w:hAnsi="Arial" w:cs="Arial"/>
          <w:color w:val="000000" w:themeColor="text1"/>
          <w:lang w:val="en-US"/>
        </w:rPr>
        <w:t>passed back to the logic layer for processing</w:t>
      </w:r>
      <w:r w:rsidR="00CA1BAE">
        <w:rPr>
          <w:rStyle w:val="3oh-"/>
          <w:rFonts w:ascii="Arial" w:hAnsi="Arial" w:cs="Arial"/>
          <w:color w:val="000000" w:themeColor="text1"/>
          <w:lang w:val="en-US"/>
        </w:rPr>
        <w:t>.</w:t>
      </w:r>
    </w:p>
    <w:p w14:paraId="172FF13B" w14:textId="77777777" w:rsidR="004032E2" w:rsidRPr="00C2207A" w:rsidRDefault="004032E2" w:rsidP="00771E52">
      <w:pPr>
        <w:rPr>
          <w:rStyle w:val="3oh-"/>
          <w:rFonts w:ascii="Arial" w:hAnsi="Arial" w:cs="Arial"/>
          <w:color w:val="000000" w:themeColor="text1"/>
          <w:lang w:val="en-US"/>
        </w:rPr>
      </w:pPr>
      <w:commentRangeStart w:id="29"/>
    </w:p>
    <w:p w14:paraId="254618BC" w14:textId="3A139164" w:rsidR="00604026" w:rsidRPr="00C2207A" w:rsidRDefault="00604026" w:rsidP="00771E52">
      <w:pPr>
        <w:rPr>
          <w:rStyle w:val="3oh-"/>
          <w:rFonts w:ascii="Arial" w:hAnsi="Arial" w:cs="Arial"/>
          <w:color w:val="000000" w:themeColor="text1"/>
          <w:lang w:val="en-US"/>
        </w:rPr>
      </w:pPr>
      <w:r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The request flow in </w:t>
      </w:r>
      <w:r w:rsidR="00105B29" w:rsidRPr="00C2207A">
        <w:rPr>
          <w:rStyle w:val="3oh-"/>
          <w:rFonts w:ascii="Arial" w:hAnsi="Arial" w:cs="Arial"/>
          <w:color w:val="000000" w:themeColor="text1"/>
          <w:lang w:val="en-US"/>
        </w:rPr>
        <w:t>our</w:t>
      </w:r>
      <w:r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 application is</w:t>
      </w:r>
      <w:r w:rsidR="000219F0">
        <w:rPr>
          <w:rStyle w:val="3oh-"/>
          <w:rFonts w:ascii="Arial" w:hAnsi="Arial" w:cs="Arial"/>
          <w:color w:val="000000" w:themeColor="text1"/>
          <w:lang w:val="en-US"/>
        </w:rPr>
        <w:t xml:space="preserve"> the</w:t>
      </w:r>
      <w:r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 following:</w:t>
      </w:r>
    </w:p>
    <w:p w14:paraId="0D2FB5E6" w14:textId="2C7CDAD8" w:rsidR="00E71527" w:rsidRPr="00C2207A" w:rsidRDefault="00E71527" w:rsidP="00551EAC">
      <w:pPr>
        <w:ind w:left="708"/>
        <w:rPr>
          <w:rStyle w:val="3oh-"/>
          <w:rFonts w:ascii="Arial" w:hAnsi="Arial" w:cs="Arial"/>
          <w:color w:val="000000" w:themeColor="text1"/>
          <w:lang w:val="en-US"/>
        </w:rPr>
      </w:pPr>
      <w:r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1) </w:t>
      </w:r>
      <w:commentRangeStart w:id="30"/>
      <w:r w:rsidR="000219F0">
        <w:rPr>
          <w:rStyle w:val="3oh-"/>
          <w:rFonts w:ascii="Arial" w:hAnsi="Arial" w:cs="Arial"/>
          <w:color w:val="000000" w:themeColor="text1"/>
          <w:lang w:val="en-US"/>
        </w:rPr>
        <w:t>The u</w:t>
      </w:r>
      <w:r w:rsidRPr="00C2207A">
        <w:rPr>
          <w:rStyle w:val="3oh-"/>
          <w:rFonts w:ascii="Arial" w:hAnsi="Arial" w:cs="Arial"/>
          <w:color w:val="000000" w:themeColor="text1"/>
          <w:lang w:val="en-US"/>
        </w:rPr>
        <w:t>ser</w:t>
      </w:r>
      <w:r w:rsidR="00966530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 </w:t>
      </w:r>
      <w:commentRangeEnd w:id="30"/>
      <w:r w:rsidR="000219F0">
        <w:rPr>
          <w:rStyle w:val="Odwoaniedokomentarza"/>
          <w:rFonts w:ascii="Arial" w:eastAsia="Times New Roman" w:hAnsi="Arial" w:cs="Arial"/>
          <w:lang w:eastAsia="pl-PL"/>
        </w:rPr>
        <w:commentReference w:id="30"/>
      </w:r>
      <w:r w:rsidR="00966530" w:rsidRPr="00C2207A">
        <w:rPr>
          <w:rStyle w:val="3oh-"/>
          <w:rFonts w:ascii="Arial" w:hAnsi="Arial" w:cs="Arial"/>
          <w:color w:val="000000" w:themeColor="text1"/>
          <w:lang w:val="en-US"/>
        </w:rPr>
        <w:t>hits the client</w:t>
      </w:r>
      <w:r w:rsidR="00604026" w:rsidRPr="00C2207A">
        <w:rPr>
          <w:rStyle w:val="3oh-"/>
          <w:rFonts w:ascii="Arial" w:hAnsi="Arial" w:cs="Arial"/>
          <w:color w:val="000000" w:themeColor="text1"/>
          <w:lang w:val="en-US"/>
        </w:rPr>
        <w:t>-side fronte</w:t>
      </w:r>
      <w:r w:rsidR="00105B29" w:rsidRPr="00C2207A">
        <w:rPr>
          <w:rStyle w:val="3oh-"/>
          <w:rFonts w:ascii="Arial" w:hAnsi="Arial" w:cs="Arial"/>
          <w:color w:val="000000" w:themeColor="text1"/>
          <w:lang w:val="en-US"/>
        </w:rPr>
        <w:t>n</w:t>
      </w:r>
      <w:r w:rsidR="00604026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d application </w:t>
      </w:r>
    </w:p>
    <w:p w14:paraId="7A61E49C" w14:textId="77777777" w:rsidR="00E71527" w:rsidRPr="00C2207A" w:rsidRDefault="00E71527" w:rsidP="00551EAC">
      <w:pPr>
        <w:ind w:left="708"/>
        <w:rPr>
          <w:rStyle w:val="3oh-"/>
          <w:rFonts w:ascii="Arial" w:hAnsi="Arial" w:cs="Arial"/>
          <w:color w:val="000000" w:themeColor="text1"/>
          <w:lang w:val="en-US"/>
        </w:rPr>
      </w:pPr>
      <w:r w:rsidRPr="00C2207A">
        <w:rPr>
          <w:rStyle w:val="3oh-"/>
          <w:rFonts w:ascii="Arial" w:hAnsi="Arial" w:cs="Arial"/>
          <w:color w:val="000000" w:themeColor="text1"/>
          <w:lang w:val="en-US"/>
        </w:rPr>
        <w:t>2) Client</w:t>
      </w:r>
      <w:r w:rsidR="00966530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 </w:t>
      </w:r>
      <w:r w:rsidRPr="00C2207A">
        <w:rPr>
          <w:rStyle w:val="3oh-"/>
          <w:rFonts w:ascii="Arial" w:hAnsi="Arial" w:cs="Arial"/>
          <w:color w:val="000000" w:themeColor="text1"/>
          <w:lang w:val="en-US"/>
        </w:rPr>
        <w:t>s</w:t>
      </w:r>
      <w:r w:rsidR="00604026" w:rsidRPr="00C2207A">
        <w:rPr>
          <w:rStyle w:val="3oh-"/>
          <w:rFonts w:ascii="Arial" w:hAnsi="Arial" w:cs="Arial"/>
          <w:color w:val="000000" w:themeColor="text1"/>
          <w:lang w:val="en-US"/>
        </w:rPr>
        <w:t>ends HTTP request to a specific URL t</w:t>
      </w:r>
      <w:r w:rsidRPr="00C2207A">
        <w:rPr>
          <w:rStyle w:val="3oh-"/>
          <w:rFonts w:ascii="Arial" w:hAnsi="Arial" w:cs="Arial"/>
          <w:color w:val="000000" w:themeColor="text1"/>
          <w:lang w:val="en-US"/>
        </w:rPr>
        <w:t>o REST API</w:t>
      </w:r>
    </w:p>
    <w:p w14:paraId="188C2D62" w14:textId="77777777" w:rsidR="00E71527" w:rsidRPr="00C2207A" w:rsidRDefault="00E71527" w:rsidP="00551EAC">
      <w:pPr>
        <w:ind w:left="708"/>
        <w:rPr>
          <w:rStyle w:val="3oh-"/>
          <w:rFonts w:ascii="Arial" w:hAnsi="Arial" w:cs="Arial"/>
          <w:color w:val="000000" w:themeColor="text1"/>
          <w:lang w:val="en-US"/>
        </w:rPr>
      </w:pPr>
      <w:r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3) </w:t>
      </w:r>
      <w:r w:rsidR="00CA1BAE">
        <w:rPr>
          <w:rStyle w:val="3oh-"/>
          <w:rFonts w:ascii="Arial" w:hAnsi="Arial" w:cs="Arial"/>
          <w:color w:val="000000" w:themeColor="text1"/>
          <w:lang w:val="en-US"/>
        </w:rPr>
        <w:t xml:space="preserve">Dispatcher </w:t>
      </w:r>
      <w:r w:rsidR="00604026" w:rsidRPr="00C2207A">
        <w:rPr>
          <w:rStyle w:val="3oh-"/>
          <w:rFonts w:ascii="Arial" w:hAnsi="Arial" w:cs="Arial"/>
          <w:color w:val="000000" w:themeColor="text1"/>
          <w:lang w:val="en-US"/>
        </w:rPr>
        <w:t>Servlet after receiving request, passes it to a specific cont</w:t>
      </w:r>
      <w:r w:rsidR="00AF4C8F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roller method based on the </w:t>
      </w:r>
      <w:r w:rsidR="00CA1BAE">
        <w:rPr>
          <w:rStyle w:val="3oh-"/>
          <w:rFonts w:ascii="Arial" w:hAnsi="Arial" w:cs="Arial"/>
          <w:color w:val="000000" w:themeColor="text1"/>
          <w:lang w:val="en-US"/>
        </w:rPr>
        <w:t xml:space="preserve">relative part of the </w:t>
      </w:r>
      <w:r w:rsidR="00AF4C8F" w:rsidRPr="00C2207A">
        <w:rPr>
          <w:rStyle w:val="3oh-"/>
          <w:rFonts w:ascii="Arial" w:hAnsi="Arial" w:cs="Arial"/>
          <w:color w:val="000000" w:themeColor="text1"/>
          <w:lang w:val="en-US"/>
        </w:rPr>
        <w:t>URL.</w:t>
      </w:r>
    </w:p>
    <w:p w14:paraId="54B5D40E" w14:textId="77777777" w:rsidR="00E71527" w:rsidRPr="00C2207A" w:rsidRDefault="00E71527" w:rsidP="00551EAC">
      <w:pPr>
        <w:ind w:left="708"/>
        <w:rPr>
          <w:rStyle w:val="3oh-"/>
          <w:rFonts w:ascii="Arial" w:hAnsi="Arial" w:cs="Arial"/>
          <w:color w:val="000000" w:themeColor="text1"/>
          <w:lang w:val="en-US"/>
        </w:rPr>
      </w:pPr>
      <w:r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4) Rest API </w:t>
      </w:r>
      <w:r w:rsidR="00966530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Controller </w:t>
      </w:r>
      <w:r w:rsidR="00604026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performs </w:t>
      </w:r>
      <w:r w:rsidRPr="00C2207A">
        <w:rPr>
          <w:rStyle w:val="3oh-"/>
          <w:rFonts w:ascii="Arial" w:hAnsi="Arial" w:cs="Arial"/>
          <w:color w:val="000000" w:themeColor="text1"/>
          <w:lang w:val="en-US"/>
        </w:rPr>
        <w:t>business</w:t>
      </w:r>
      <w:r w:rsidR="00604026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 logic </w:t>
      </w:r>
      <w:r w:rsidR="00CA1BAE">
        <w:rPr>
          <w:rStyle w:val="3oh-"/>
          <w:rFonts w:ascii="Arial" w:hAnsi="Arial" w:cs="Arial"/>
          <w:color w:val="000000" w:themeColor="text1"/>
          <w:lang w:val="en-US"/>
        </w:rPr>
        <w:t xml:space="preserve">and </w:t>
      </w:r>
      <w:r w:rsidR="00CA1BAE" w:rsidRPr="00C2207A">
        <w:rPr>
          <w:rStyle w:val="3oh-"/>
          <w:rFonts w:ascii="Arial" w:hAnsi="Arial" w:cs="Arial"/>
          <w:color w:val="000000" w:themeColor="text1"/>
          <w:lang w:val="en-US"/>
        </w:rPr>
        <w:t>calls Service method</w:t>
      </w:r>
    </w:p>
    <w:p w14:paraId="5E94F38D" w14:textId="77777777" w:rsidR="00966530" w:rsidRPr="00C2207A" w:rsidRDefault="00966530" w:rsidP="00551EAC">
      <w:pPr>
        <w:ind w:left="708"/>
        <w:rPr>
          <w:rStyle w:val="3oh-"/>
          <w:rFonts w:ascii="Arial" w:hAnsi="Arial" w:cs="Arial"/>
          <w:color w:val="000000" w:themeColor="text1"/>
          <w:lang w:val="en-US"/>
        </w:rPr>
      </w:pPr>
      <w:r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5) Service communicates with </w:t>
      </w:r>
      <w:r w:rsidR="00E4301B" w:rsidRPr="00C2207A">
        <w:rPr>
          <w:rStyle w:val="3oh-"/>
          <w:rFonts w:ascii="Arial" w:hAnsi="Arial" w:cs="Arial"/>
          <w:color w:val="000000" w:themeColor="text1"/>
          <w:lang w:val="en-US"/>
        </w:rPr>
        <w:t>DAO  to get</w:t>
      </w:r>
      <w:r w:rsidR="00CA1BAE">
        <w:rPr>
          <w:rStyle w:val="3oh-"/>
          <w:rFonts w:ascii="Arial" w:hAnsi="Arial" w:cs="Arial"/>
          <w:color w:val="000000" w:themeColor="text1"/>
          <w:lang w:val="en-US"/>
        </w:rPr>
        <w:t xml:space="preserve"> (insert/update/delete)</w:t>
      </w:r>
      <w:r w:rsidR="00E4301B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 data from </w:t>
      </w:r>
      <w:r w:rsidRPr="00C2207A">
        <w:rPr>
          <w:rStyle w:val="3oh-"/>
          <w:rFonts w:ascii="Arial" w:hAnsi="Arial" w:cs="Arial"/>
          <w:color w:val="000000" w:themeColor="text1"/>
          <w:lang w:val="en-US"/>
        </w:rPr>
        <w:t>database</w:t>
      </w:r>
      <w:r w:rsidR="00E4301B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 and then</w:t>
      </w:r>
      <w:r w:rsidR="00CA1BAE">
        <w:rPr>
          <w:rStyle w:val="3oh-"/>
          <w:rFonts w:ascii="Arial" w:hAnsi="Arial" w:cs="Arial"/>
          <w:color w:val="000000" w:themeColor="text1"/>
          <w:lang w:val="en-US"/>
        </w:rPr>
        <w:t xml:space="preserve"> returns this data back to the S</w:t>
      </w:r>
      <w:r w:rsidR="00E4301B" w:rsidRPr="00C2207A">
        <w:rPr>
          <w:rStyle w:val="3oh-"/>
          <w:rFonts w:ascii="Arial" w:hAnsi="Arial" w:cs="Arial"/>
          <w:color w:val="000000" w:themeColor="text1"/>
          <w:lang w:val="en-US"/>
        </w:rPr>
        <w:t>ervice</w:t>
      </w:r>
      <w:r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 </w:t>
      </w:r>
    </w:p>
    <w:p w14:paraId="13505998" w14:textId="77777777" w:rsidR="00E4301B" w:rsidRPr="00C2207A" w:rsidRDefault="00E4301B" w:rsidP="00551EAC">
      <w:pPr>
        <w:ind w:left="708"/>
        <w:rPr>
          <w:rStyle w:val="3oh-"/>
          <w:rFonts w:ascii="Arial" w:hAnsi="Arial" w:cs="Arial"/>
          <w:color w:val="000000" w:themeColor="text1"/>
          <w:lang w:val="en-US"/>
        </w:rPr>
      </w:pPr>
      <w:r w:rsidRPr="00C2207A">
        <w:rPr>
          <w:rStyle w:val="3oh-"/>
          <w:rFonts w:ascii="Arial" w:hAnsi="Arial" w:cs="Arial"/>
          <w:color w:val="000000" w:themeColor="text1"/>
          <w:lang w:val="en-US"/>
        </w:rPr>
        <w:t>6) Received data will be processed according to business requirement and returned to the Controller</w:t>
      </w:r>
    </w:p>
    <w:p w14:paraId="0C89C8E1" w14:textId="77777777" w:rsidR="00085C06" w:rsidRPr="00C2207A" w:rsidRDefault="00105B29" w:rsidP="00551EAC">
      <w:pPr>
        <w:ind w:left="708"/>
        <w:rPr>
          <w:rStyle w:val="3oh-"/>
          <w:rFonts w:ascii="Arial" w:hAnsi="Arial" w:cs="Arial"/>
          <w:color w:val="000000" w:themeColor="text1"/>
          <w:lang w:val="en-US"/>
        </w:rPr>
      </w:pPr>
      <w:r w:rsidRPr="00C2207A">
        <w:rPr>
          <w:rStyle w:val="3oh-"/>
          <w:rFonts w:ascii="Arial" w:hAnsi="Arial" w:cs="Arial"/>
          <w:color w:val="000000" w:themeColor="text1"/>
          <w:lang w:val="en-US"/>
        </w:rPr>
        <w:t>7</w:t>
      </w:r>
      <w:r w:rsidR="00E71527" w:rsidRPr="00C2207A">
        <w:rPr>
          <w:rStyle w:val="3oh-"/>
          <w:rFonts w:ascii="Arial" w:hAnsi="Arial" w:cs="Arial"/>
          <w:color w:val="000000" w:themeColor="text1"/>
          <w:lang w:val="en-US"/>
        </w:rPr>
        <w:t>)</w:t>
      </w:r>
      <w:r w:rsidR="00604026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 Controller returns </w:t>
      </w:r>
      <w:r w:rsidR="00AF4C8F" w:rsidRPr="00C2207A">
        <w:rPr>
          <w:rStyle w:val="3oh-"/>
          <w:rFonts w:ascii="Arial" w:hAnsi="Arial" w:cs="Arial"/>
          <w:color w:val="000000" w:themeColor="text1"/>
          <w:lang w:val="en-US"/>
        </w:rPr>
        <w:t>response to</w:t>
      </w:r>
      <w:r w:rsidR="00CA1BAE">
        <w:rPr>
          <w:rStyle w:val="3oh-"/>
          <w:rFonts w:ascii="Arial" w:hAnsi="Arial" w:cs="Arial"/>
          <w:color w:val="000000" w:themeColor="text1"/>
          <w:lang w:val="en-US"/>
        </w:rPr>
        <w:t xml:space="preserve"> Dispatcher</w:t>
      </w:r>
      <w:r w:rsidR="00AF4C8F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 </w:t>
      </w:r>
      <w:r w:rsidR="00604026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Servlet. </w:t>
      </w:r>
      <w:r w:rsidR="00540737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Servlet consults </w:t>
      </w:r>
      <w:r w:rsidR="00AF4C8F" w:rsidRPr="00C2207A">
        <w:rPr>
          <w:rStyle w:val="3oh-"/>
          <w:rFonts w:ascii="Arial" w:hAnsi="Arial" w:cs="Arial"/>
          <w:color w:val="000000" w:themeColor="text1"/>
          <w:lang w:val="en-US"/>
        </w:rPr>
        <w:t>View Resolver to find the correct data representation format.</w:t>
      </w:r>
    </w:p>
    <w:p w14:paraId="1CEC1D1B" w14:textId="77777777" w:rsidR="00771E52" w:rsidRDefault="00105B29" w:rsidP="00551EAC">
      <w:pPr>
        <w:ind w:left="708"/>
        <w:rPr>
          <w:rStyle w:val="3oh-"/>
          <w:rFonts w:ascii="Arial" w:hAnsi="Arial" w:cs="Arial"/>
          <w:color w:val="000000" w:themeColor="text1"/>
          <w:lang w:val="en-US"/>
        </w:rPr>
      </w:pPr>
      <w:r w:rsidRPr="00C2207A">
        <w:rPr>
          <w:rStyle w:val="3oh-"/>
          <w:rFonts w:ascii="Arial" w:hAnsi="Arial" w:cs="Arial"/>
          <w:color w:val="000000" w:themeColor="text1"/>
          <w:lang w:val="en-US"/>
        </w:rPr>
        <w:t>8</w:t>
      </w:r>
      <w:r w:rsidR="00085C06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) </w:t>
      </w:r>
      <w:r w:rsidRPr="00C2207A">
        <w:rPr>
          <w:rStyle w:val="3oh-"/>
          <w:rFonts w:ascii="Arial" w:hAnsi="Arial" w:cs="Arial"/>
          <w:color w:val="000000" w:themeColor="text1"/>
          <w:lang w:val="en-US"/>
        </w:rPr>
        <w:t>Servlet sends</w:t>
      </w:r>
      <w:r w:rsidR="00604026"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 </w:t>
      </w:r>
      <w:r w:rsidRPr="00C2207A">
        <w:rPr>
          <w:rStyle w:val="3oh-"/>
          <w:rFonts w:ascii="Arial" w:hAnsi="Arial" w:cs="Arial"/>
          <w:color w:val="000000" w:themeColor="text1"/>
          <w:lang w:val="en-US"/>
        </w:rPr>
        <w:t>r</w:t>
      </w:r>
      <w:r w:rsidR="00604026" w:rsidRPr="00C2207A">
        <w:rPr>
          <w:rStyle w:val="3oh-"/>
          <w:rFonts w:ascii="Arial" w:hAnsi="Arial" w:cs="Arial"/>
          <w:color w:val="000000" w:themeColor="text1"/>
          <w:lang w:val="en-US"/>
        </w:rPr>
        <w:t>esponse</w:t>
      </w:r>
      <w:r w:rsidRPr="00C2207A">
        <w:rPr>
          <w:rStyle w:val="3oh-"/>
          <w:rFonts w:ascii="Arial" w:hAnsi="Arial" w:cs="Arial"/>
          <w:color w:val="000000" w:themeColor="text1"/>
          <w:lang w:val="en-US"/>
        </w:rPr>
        <w:t xml:space="preserve"> back to the client </w:t>
      </w:r>
    </w:p>
    <w:commentRangeEnd w:id="29"/>
    <w:p w14:paraId="29256595" w14:textId="77777777" w:rsidR="00280049" w:rsidRPr="00C2207A" w:rsidRDefault="000219F0" w:rsidP="00551EAC">
      <w:pPr>
        <w:ind w:left="708"/>
        <w:rPr>
          <w:rStyle w:val="3oh-"/>
          <w:rFonts w:ascii="Arial" w:hAnsi="Arial" w:cs="Arial"/>
          <w:color w:val="000000" w:themeColor="text1"/>
          <w:lang w:val="en-US"/>
        </w:rPr>
      </w:pPr>
      <w:r>
        <w:rPr>
          <w:rStyle w:val="Odwoaniedokomentarza"/>
          <w:rFonts w:ascii="Arial" w:eastAsia="Times New Roman" w:hAnsi="Arial" w:cs="Arial"/>
          <w:lang w:eastAsia="pl-PL"/>
        </w:rPr>
        <w:commentReference w:id="29"/>
      </w:r>
    </w:p>
    <w:p w14:paraId="1AB6D7A1" w14:textId="77777777" w:rsidR="00315955" w:rsidRDefault="00CA1BAE" w:rsidP="00CA1BAE">
      <w:pPr>
        <w:suppressAutoHyphens w:val="0"/>
        <w:spacing w:after="0" w:line="240" w:lineRule="auto"/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REST</w:t>
      </w:r>
      <w:r w:rsidR="00CF0110" w:rsidRPr="00280049">
        <w:rPr>
          <w:rFonts w:ascii="Arial" w:hAnsi="Arial" w:cs="Arial"/>
          <w:lang w:val="en-US"/>
        </w:rPr>
        <w:t xml:space="preserve"> architecture</w:t>
      </w:r>
      <w:r>
        <w:rPr>
          <w:rFonts w:ascii="Arial" w:hAnsi="Arial" w:cs="Arial"/>
          <w:lang w:val="en-US"/>
        </w:rPr>
        <w:t xml:space="preserve"> was chosen</w:t>
      </w:r>
      <w:r w:rsidR="00CF0110" w:rsidRPr="00280049">
        <w:rPr>
          <w:rFonts w:ascii="Arial" w:hAnsi="Arial" w:cs="Arial"/>
          <w:lang w:val="en-US"/>
        </w:rPr>
        <w:t xml:space="preserve"> from few reasons. Firstly, </w:t>
      </w:r>
      <w:r w:rsidR="00315955" w:rsidRPr="00280049">
        <w:rPr>
          <w:rFonts w:ascii="Arial" w:hAnsi="Arial" w:cs="Arial"/>
          <w:lang w:val="en-US"/>
        </w:rPr>
        <w:t xml:space="preserve"> separation of an application into </w:t>
      </w:r>
      <w:r w:rsidR="00F60B26" w:rsidRPr="00280049">
        <w:rPr>
          <w:rFonts w:ascii="Arial" w:hAnsi="Arial" w:cs="Arial"/>
          <w:lang w:val="en-US"/>
        </w:rPr>
        <w:t>these components</w:t>
      </w:r>
      <w:r w:rsidR="00315955" w:rsidRPr="00280049">
        <w:rPr>
          <w:rFonts w:ascii="Arial" w:hAnsi="Arial" w:cs="Arial"/>
          <w:lang w:val="en-US"/>
        </w:rPr>
        <w:t xml:space="preserve"> allows </w:t>
      </w:r>
      <w:r w:rsidR="00F60B26" w:rsidRPr="00280049">
        <w:rPr>
          <w:rFonts w:ascii="Arial" w:hAnsi="Arial" w:cs="Arial"/>
          <w:lang w:val="en-US"/>
        </w:rPr>
        <w:t xml:space="preserve">for any part of </w:t>
      </w:r>
      <w:r w:rsidR="00315955" w:rsidRPr="00280049">
        <w:rPr>
          <w:rFonts w:ascii="Arial" w:hAnsi="Arial" w:cs="Arial"/>
          <w:lang w:val="en-US"/>
        </w:rPr>
        <w:t xml:space="preserve"> application to be modified without having to change the other </w:t>
      </w:r>
      <w:r>
        <w:rPr>
          <w:rFonts w:ascii="Arial" w:hAnsi="Arial" w:cs="Arial"/>
          <w:lang w:val="en-US"/>
        </w:rPr>
        <w:t>parts. Moreover,</w:t>
      </w:r>
      <w:r w:rsidR="00315955" w:rsidRPr="00280049">
        <w:rPr>
          <w:rFonts w:ascii="Arial" w:hAnsi="Arial" w:cs="Arial"/>
          <w:lang w:val="en-US"/>
        </w:rPr>
        <w:t xml:space="preserve"> </w:t>
      </w:r>
      <w:r w:rsidR="00F60B26" w:rsidRPr="00280049">
        <w:rPr>
          <w:rFonts w:ascii="Arial" w:hAnsi="Arial" w:cs="Arial"/>
          <w:lang w:val="en-US"/>
        </w:rPr>
        <w:t>due to this kind of separation</w:t>
      </w:r>
      <w:r w:rsidR="00CF0110" w:rsidRPr="00280049">
        <w:rPr>
          <w:rFonts w:ascii="Arial" w:hAnsi="Arial" w:cs="Arial"/>
          <w:lang w:val="en-US"/>
        </w:rPr>
        <w:t xml:space="preserve">, we can </w:t>
      </w:r>
      <w:r w:rsidR="00190156">
        <w:rPr>
          <w:rFonts w:ascii="Arial" w:hAnsi="Arial" w:cs="Arial"/>
          <w:lang w:val="en-US"/>
        </w:rPr>
        <w:t xml:space="preserve">also </w:t>
      </w:r>
      <w:r w:rsidR="00CF0110" w:rsidRPr="00280049">
        <w:rPr>
          <w:rFonts w:ascii="Arial" w:hAnsi="Arial" w:cs="Arial"/>
          <w:lang w:val="en-US"/>
        </w:rPr>
        <w:t>use</w:t>
      </w:r>
      <w:r w:rsidR="00315955" w:rsidRPr="00280049">
        <w:rPr>
          <w:rFonts w:ascii="Arial" w:hAnsi="Arial" w:cs="Arial"/>
          <w:lang w:val="en-US"/>
        </w:rPr>
        <w:t xml:space="preserve"> tools that specia</w:t>
      </w:r>
      <w:r w:rsidR="00CF0110" w:rsidRPr="00280049">
        <w:rPr>
          <w:rFonts w:ascii="Arial" w:hAnsi="Arial" w:cs="Arial"/>
          <w:lang w:val="en-US"/>
        </w:rPr>
        <w:t xml:space="preserve">lize in the development of specific component, </w:t>
      </w:r>
      <w:r w:rsidR="00315955" w:rsidRPr="00280049">
        <w:rPr>
          <w:rFonts w:ascii="Arial" w:hAnsi="Arial" w:cs="Arial"/>
          <w:lang w:val="en-US"/>
        </w:rPr>
        <w:t>rather than making use of general purpose</w:t>
      </w:r>
      <w:r w:rsidR="00CF0110" w:rsidRPr="00280049">
        <w:rPr>
          <w:rFonts w:ascii="Arial" w:hAnsi="Arial" w:cs="Arial"/>
          <w:lang w:val="en-US"/>
        </w:rPr>
        <w:t xml:space="preserve"> tools, which would be</w:t>
      </w:r>
      <w:r w:rsidR="00315955" w:rsidRPr="00280049">
        <w:rPr>
          <w:rFonts w:ascii="Arial" w:hAnsi="Arial" w:cs="Arial"/>
          <w:lang w:val="en-US"/>
        </w:rPr>
        <w:t xml:space="preserve"> sufficient to build an entire application</w:t>
      </w:r>
      <w:r w:rsidR="00CF0110" w:rsidRPr="00280049">
        <w:rPr>
          <w:rFonts w:ascii="Arial" w:hAnsi="Arial" w:cs="Arial"/>
          <w:lang w:val="en-US"/>
        </w:rPr>
        <w:t xml:space="preserve">, but would be missing some powerful features. </w:t>
      </w:r>
    </w:p>
    <w:p w14:paraId="737AEE70" w14:textId="77777777" w:rsidR="00190156" w:rsidRDefault="00190156" w:rsidP="000B32C7">
      <w:pPr>
        <w:suppressAutoHyphens w:val="0"/>
        <w:spacing w:after="0" w:line="240" w:lineRule="auto"/>
        <w:rPr>
          <w:rFonts w:ascii="Arial" w:hAnsi="Arial" w:cs="Arial"/>
          <w:lang w:val="en-US"/>
        </w:rPr>
      </w:pPr>
    </w:p>
    <w:p w14:paraId="4E1A2C4F" w14:textId="77777777" w:rsidR="00190156" w:rsidRDefault="00190156" w:rsidP="000B32C7">
      <w:pPr>
        <w:suppressAutoHyphens w:val="0"/>
        <w:spacing w:after="0" w:line="240" w:lineRule="auto"/>
        <w:rPr>
          <w:rFonts w:ascii="Arial" w:hAnsi="Arial" w:cs="Arial"/>
          <w:lang w:val="en-US"/>
        </w:rPr>
      </w:pPr>
    </w:p>
    <w:p w14:paraId="0B5A8377" w14:textId="0D7C93B1" w:rsidR="0096602D" w:rsidRDefault="0096602D" w:rsidP="0096602D">
      <w:pPr>
        <w:pStyle w:val="Nagwek2"/>
        <w:rPr>
          <w:rFonts w:cs="Arial"/>
          <w:lang w:val="en-US"/>
        </w:rPr>
      </w:pPr>
      <w:r>
        <w:rPr>
          <w:rFonts w:cs="Arial"/>
          <w:lang w:val="en-US"/>
        </w:rPr>
        <w:t>Targeted Technologies</w:t>
      </w:r>
    </w:p>
    <w:p w14:paraId="69B6ECCE" w14:textId="77777777" w:rsidR="0096602D" w:rsidRDefault="0096602D" w:rsidP="0096602D">
      <w:pPr>
        <w:ind w:left="576"/>
        <w:rPr>
          <w:lang w:val="en-US"/>
        </w:rPr>
      </w:pPr>
    </w:p>
    <w:p w14:paraId="2F193D16" w14:textId="29A77A4C" w:rsidR="0096602D" w:rsidRDefault="0096602D" w:rsidP="0096602D">
      <w:pPr>
        <w:rPr>
          <w:rStyle w:val="5yl5"/>
          <w:lang w:val="en-US"/>
        </w:rPr>
      </w:pPr>
      <w:r w:rsidRPr="0096602D">
        <w:rPr>
          <w:rStyle w:val="5yl5"/>
          <w:lang w:val="en-US"/>
        </w:rPr>
        <w:t>Th</w:t>
      </w:r>
      <w:r>
        <w:rPr>
          <w:rStyle w:val="5yl5"/>
          <w:lang w:val="en-US"/>
        </w:rPr>
        <w:t>e LIME application</w:t>
      </w:r>
      <w:r w:rsidRPr="0096602D">
        <w:rPr>
          <w:rStyle w:val="5yl5"/>
          <w:lang w:val="en-US"/>
        </w:rPr>
        <w:t xml:space="preserve"> will be</w:t>
      </w:r>
      <w:r>
        <w:rPr>
          <w:rStyle w:val="5yl5"/>
          <w:lang w:val="en-US"/>
        </w:rPr>
        <w:t xml:space="preserve"> a</w:t>
      </w:r>
      <w:r w:rsidRPr="0096602D">
        <w:rPr>
          <w:rStyle w:val="5yl5"/>
          <w:lang w:val="en-US"/>
        </w:rPr>
        <w:t xml:space="preserve"> Web</w:t>
      </w:r>
      <w:r>
        <w:rPr>
          <w:rStyle w:val="5yl5"/>
          <w:lang w:val="en-US"/>
        </w:rPr>
        <w:t xml:space="preserve"> Application</w:t>
      </w:r>
      <w:r w:rsidRPr="0096602D">
        <w:rPr>
          <w:rStyle w:val="5yl5"/>
          <w:lang w:val="en-US"/>
        </w:rPr>
        <w:t xml:space="preserve"> for small laboratory business. It will consist of client – developed in AngularJS – and server – developed in </w:t>
      </w:r>
      <w:proofErr w:type="spellStart"/>
      <w:r w:rsidRPr="0096602D">
        <w:rPr>
          <w:rStyle w:val="5yl5"/>
          <w:lang w:val="en-US"/>
        </w:rPr>
        <w:t>SpringBoot</w:t>
      </w:r>
      <w:proofErr w:type="spellEnd"/>
      <w:r w:rsidRPr="0096602D">
        <w:rPr>
          <w:rStyle w:val="5yl5"/>
          <w:lang w:val="en-US"/>
        </w:rPr>
        <w:t xml:space="preserve"> java. Elements of application will exchange information by RESTful API. Client will be responsive and will be suited for phones, tablets and PCs.</w:t>
      </w:r>
    </w:p>
    <w:p w14:paraId="6826E781" w14:textId="4A17C8BB" w:rsidR="0096602D" w:rsidRPr="0096602D" w:rsidRDefault="0096602D" w:rsidP="0096602D">
      <w:pPr>
        <w:rPr>
          <w:rStyle w:val="5yl5"/>
          <w:lang w:val="en-US"/>
        </w:rPr>
      </w:pPr>
      <w:r>
        <w:rPr>
          <w:rStyle w:val="5yl5"/>
          <w:lang w:val="en-US"/>
        </w:rPr>
        <w:t xml:space="preserve">As far as developer tools are concerned, we will be using IntelliJ </w:t>
      </w:r>
      <w:r w:rsidRPr="0096602D">
        <w:rPr>
          <w:rStyle w:val="st"/>
          <w:lang w:val="en-US"/>
        </w:rPr>
        <w:t>IDEA (</w:t>
      </w:r>
      <w:r w:rsidRPr="0096602D">
        <w:rPr>
          <w:rStyle w:val="st"/>
          <w:lang w:val="en-US"/>
        </w:rPr>
        <w:t>a Java integrated development environment (IDE)</w:t>
      </w:r>
      <w:r>
        <w:rPr>
          <w:rStyle w:val="st"/>
          <w:lang w:val="en-US"/>
        </w:rPr>
        <w:t>).</w:t>
      </w:r>
    </w:p>
    <w:p w14:paraId="190B78D3" w14:textId="77777777" w:rsidR="0096602D" w:rsidRPr="0096602D" w:rsidRDefault="0096602D" w:rsidP="0096602D">
      <w:pPr>
        <w:rPr>
          <w:lang w:val="en-US"/>
        </w:rPr>
      </w:pPr>
    </w:p>
    <w:p w14:paraId="5D22A2A5" w14:textId="77777777" w:rsidR="00085C06" w:rsidRPr="000D2A4B" w:rsidRDefault="00085C06" w:rsidP="00771E52">
      <w:pPr>
        <w:rPr>
          <w:rFonts w:ascii="Arial" w:hAnsi="Arial" w:cs="Arial"/>
          <w:lang w:val="en-US"/>
        </w:rPr>
      </w:pPr>
    </w:p>
    <w:p w14:paraId="14C68CE1" w14:textId="77777777" w:rsidR="00771E52" w:rsidRPr="000D2A4B" w:rsidRDefault="00771E52" w:rsidP="00771E52">
      <w:pPr>
        <w:pStyle w:val="Nagwek2"/>
        <w:rPr>
          <w:rFonts w:cs="Arial"/>
          <w:lang w:val="en-US"/>
        </w:rPr>
      </w:pPr>
      <w:bookmarkStart w:id="31" w:name="_Toc498894480"/>
      <w:r w:rsidRPr="000D2A4B">
        <w:rPr>
          <w:rFonts w:cs="Arial"/>
          <w:lang w:val="en-US"/>
        </w:rPr>
        <w:lastRenderedPageBreak/>
        <w:t>Database Design</w:t>
      </w:r>
      <w:bookmarkEnd w:id="31"/>
    </w:p>
    <w:p w14:paraId="20174DA9" w14:textId="77777777" w:rsidR="00771E52" w:rsidRPr="000D2A4B" w:rsidRDefault="00771E52" w:rsidP="00771E52">
      <w:pPr>
        <w:rPr>
          <w:rFonts w:ascii="Arial" w:hAnsi="Arial" w:cs="Arial"/>
          <w:lang w:val="en-US"/>
        </w:rPr>
      </w:pPr>
    </w:p>
    <w:p w14:paraId="390B0F88" w14:textId="77777777" w:rsidR="000D369F" w:rsidRDefault="000D0D16" w:rsidP="00771E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database will be a very important part of the system</w:t>
      </w:r>
      <w:r w:rsidR="00161757">
        <w:rPr>
          <w:rFonts w:ascii="Arial" w:hAnsi="Arial" w:cs="Arial"/>
          <w:lang w:val="en-US"/>
        </w:rPr>
        <w:t>, and the database objects will be represented by classes, therefore the design of the database is presented here.</w:t>
      </w:r>
    </w:p>
    <w:p w14:paraId="785FA4A7" w14:textId="77777777" w:rsidR="00161757" w:rsidRDefault="00161757" w:rsidP="00771E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database consists of 6 tables:</w:t>
      </w:r>
    </w:p>
    <w:p w14:paraId="083C891E" w14:textId="77777777" w:rsidR="00161757" w:rsidRDefault="00161757" w:rsidP="00161757">
      <w:pPr>
        <w:pStyle w:val="Akapitzlist"/>
        <w:numPr>
          <w:ilvl w:val="0"/>
          <w:numId w:val="36"/>
        </w:numPr>
        <w:rPr>
          <w:rFonts w:cs="Arial"/>
          <w:sz w:val="22"/>
          <w:szCs w:val="22"/>
        </w:rPr>
      </w:pPr>
      <w:r w:rsidRPr="00161757">
        <w:rPr>
          <w:rFonts w:cs="Arial"/>
          <w:b/>
          <w:sz w:val="22"/>
          <w:szCs w:val="22"/>
        </w:rPr>
        <w:t>Resource</w:t>
      </w:r>
      <w:r>
        <w:rPr>
          <w:rFonts w:cs="Arial"/>
          <w:sz w:val="22"/>
          <w:szCs w:val="22"/>
        </w:rPr>
        <w:t xml:space="preserve"> – Represents a basic laboratory resource, its properties, image in form of byte array (stored as string), category etc.</w:t>
      </w:r>
    </w:p>
    <w:p w14:paraId="1564ED7D" w14:textId="77777777" w:rsidR="00161757" w:rsidRPr="00161757" w:rsidRDefault="00161757" w:rsidP="00161757">
      <w:pPr>
        <w:pStyle w:val="Akapitzlist"/>
        <w:rPr>
          <w:rFonts w:cs="Arial"/>
          <w:sz w:val="22"/>
          <w:szCs w:val="22"/>
        </w:rPr>
      </w:pPr>
    </w:p>
    <w:p w14:paraId="5BF7809E" w14:textId="77777777" w:rsidR="00161757" w:rsidRPr="00161757" w:rsidRDefault="00161757" w:rsidP="00161757">
      <w:pPr>
        <w:pStyle w:val="Akapitzlist"/>
        <w:numPr>
          <w:ilvl w:val="0"/>
          <w:numId w:val="36"/>
        </w:numPr>
        <w:rPr>
          <w:rFonts w:cs="Arial"/>
          <w:sz w:val="22"/>
          <w:szCs w:val="22"/>
        </w:rPr>
      </w:pPr>
      <w:r w:rsidRPr="00161757">
        <w:rPr>
          <w:rFonts w:cs="Arial"/>
          <w:b/>
          <w:sz w:val="22"/>
          <w:szCs w:val="22"/>
        </w:rPr>
        <w:t>Formula</w:t>
      </w:r>
      <w:r>
        <w:rPr>
          <w:rFonts w:cs="Arial"/>
          <w:b/>
          <w:sz w:val="22"/>
          <w:szCs w:val="22"/>
        </w:rPr>
        <w:t xml:space="preserve"> – </w:t>
      </w:r>
      <w:r w:rsidRPr="00161757">
        <w:rPr>
          <w:rFonts w:cs="Arial"/>
          <w:sz w:val="22"/>
          <w:szCs w:val="22"/>
        </w:rPr>
        <w:t>Deals with the many-to-many relation between resources and product, represents the proportions of resources used to make a product</w:t>
      </w:r>
    </w:p>
    <w:p w14:paraId="410E0DAE" w14:textId="77777777" w:rsidR="00161757" w:rsidRPr="00161757" w:rsidRDefault="00161757" w:rsidP="00161757">
      <w:pPr>
        <w:pStyle w:val="Akapitzlist"/>
        <w:rPr>
          <w:rFonts w:cs="Arial"/>
          <w:sz w:val="22"/>
          <w:szCs w:val="22"/>
        </w:rPr>
      </w:pPr>
    </w:p>
    <w:p w14:paraId="532FB5B6" w14:textId="77777777" w:rsidR="00161757" w:rsidRPr="00161757" w:rsidRDefault="00161757" w:rsidP="00161757">
      <w:pPr>
        <w:pStyle w:val="Akapitzlist"/>
        <w:numPr>
          <w:ilvl w:val="0"/>
          <w:numId w:val="36"/>
        </w:numPr>
        <w:rPr>
          <w:rFonts w:cs="Arial"/>
          <w:sz w:val="22"/>
          <w:szCs w:val="22"/>
        </w:rPr>
      </w:pPr>
      <w:r w:rsidRPr="00161757">
        <w:rPr>
          <w:rFonts w:cs="Arial"/>
          <w:b/>
          <w:sz w:val="22"/>
          <w:szCs w:val="22"/>
        </w:rPr>
        <w:t>Product</w:t>
      </w:r>
      <w:r>
        <w:rPr>
          <w:rFonts w:cs="Arial"/>
          <w:b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–</w:t>
      </w:r>
      <w:r w:rsidRPr="00161757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Stores products (complex structures of resources) with their properties</w:t>
      </w:r>
    </w:p>
    <w:p w14:paraId="685AD75D" w14:textId="77777777" w:rsidR="00161757" w:rsidRPr="00161757" w:rsidRDefault="00161757" w:rsidP="00161757">
      <w:pPr>
        <w:pStyle w:val="Akapitzlist"/>
        <w:rPr>
          <w:rFonts w:cs="Arial"/>
          <w:sz w:val="22"/>
          <w:szCs w:val="22"/>
        </w:rPr>
      </w:pPr>
    </w:p>
    <w:p w14:paraId="0004F93C" w14:textId="77777777" w:rsidR="00161757" w:rsidRPr="00161757" w:rsidRDefault="00161757" w:rsidP="00161757">
      <w:pPr>
        <w:pStyle w:val="Akapitzlist"/>
        <w:numPr>
          <w:ilvl w:val="0"/>
          <w:numId w:val="36"/>
        </w:numPr>
        <w:rPr>
          <w:rFonts w:cs="Arial"/>
          <w:b/>
          <w:sz w:val="22"/>
          <w:szCs w:val="22"/>
        </w:rPr>
      </w:pPr>
      <w:r w:rsidRPr="00161757">
        <w:rPr>
          <w:rFonts w:cs="Arial"/>
          <w:b/>
          <w:sz w:val="22"/>
          <w:szCs w:val="22"/>
        </w:rPr>
        <w:t>Job</w:t>
      </w:r>
      <w:r>
        <w:rPr>
          <w:rFonts w:cs="Arial"/>
          <w:b/>
          <w:sz w:val="22"/>
          <w:szCs w:val="22"/>
        </w:rPr>
        <w:t xml:space="preserve"> </w:t>
      </w:r>
      <w:r w:rsidRPr="00161757">
        <w:rPr>
          <w:rFonts w:cs="Arial"/>
          <w:sz w:val="22"/>
          <w:szCs w:val="22"/>
        </w:rPr>
        <w:t>–</w:t>
      </w:r>
      <w:r>
        <w:rPr>
          <w:rFonts w:cs="Arial"/>
          <w:sz w:val="22"/>
          <w:szCs w:val="22"/>
        </w:rPr>
        <w:t xml:space="preserve"> L</w:t>
      </w:r>
      <w:r w:rsidRPr="00161757">
        <w:rPr>
          <w:rFonts w:cs="Arial"/>
          <w:sz w:val="22"/>
          <w:szCs w:val="22"/>
        </w:rPr>
        <w:t>ogs the jobs performe</w:t>
      </w:r>
      <w:r>
        <w:rPr>
          <w:rFonts w:cs="Arial"/>
          <w:sz w:val="22"/>
          <w:szCs w:val="22"/>
        </w:rPr>
        <w:t>d</w:t>
      </w:r>
      <w:r w:rsidRPr="00161757">
        <w:rPr>
          <w:rFonts w:cs="Arial"/>
          <w:sz w:val="22"/>
          <w:szCs w:val="22"/>
        </w:rPr>
        <w:t xml:space="preserve"> by the user (insertion/ deletion of a resource)</w:t>
      </w:r>
    </w:p>
    <w:p w14:paraId="59DA1C3B" w14:textId="77777777" w:rsidR="00161757" w:rsidRPr="00161757" w:rsidRDefault="00161757" w:rsidP="00161757">
      <w:pPr>
        <w:pStyle w:val="Akapitzlist"/>
        <w:rPr>
          <w:rFonts w:cs="Arial"/>
          <w:sz w:val="22"/>
          <w:szCs w:val="22"/>
        </w:rPr>
      </w:pPr>
    </w:p>
    <w:p w14:paraId="1F79EE6F" w14:textId="77777777" w:rsidR="00161757" w:rsidRPr="00161757" w:rsidRDefault="00161757" w:rsidP="00161757">
      <w:pPr>
        <w:pStyle w:val="Akapitzlist"/>
        <w:numPr>
          <w:ilvl w:val="0"/>
          <w:numId w:val="36"/>
        </w:numPr>
        <w:rPr>
          <w:rFonts w:cs="Arial"/>
          <w:sz w:val="22"/>
          <w:szCs w:val="22"/>
        </w:rPr>
      </w:pPr>
      <w:r w:rsidRPr="00161757">
        <w:rPr>
          <w:rFonts w:cs="Arial"/>
          <w:b/>
          <w:sz w:val="22"/>
          <w:szCs w:val="22"/>
        </w:rPr>
        <w:t>User</w:t>
      </w:r>
      <w:r w:rsidRPr="00161757">
        <w:rPr>
          <w:rFonts w:cs="Arial"/>
          <w:sz w:val="22"/>
          <w:szCs w:val="22"/>
        </w:rPr>
        <w:t xml:space="preserve"> – This table stores properties of every user of the system, role etc.</w:t>
      </w:r>
    </w:p>
    <w:p w14:paraId="23BCE85A" w14:textId="77777777" w:rsidR="00161757" w:rsidRPr="00161757" w:rsidRDefault="00161757" w:rsidP="00161757">
      <w:pPr>
        <w:pStyle w:val="Akapitzlist"/>
        <w:rPr>
          <w:rFonts w:cs="Arial"/>
          <w:sz w:val="22"/>
          <w:szCs w:val="22"/>
        </w:rPr>
      </w:pPr>
    </w:p>
    <w:p w14:paraId="212A77E0" w14:textId="77777777" w:rsidR="00161757" w:rsidRDefault="00161757" w:rsidP="00161757">
      <w:pPr>
        <w:pStyle w:val="Akapitzlist"/>
        <w:numPr>
          <w:ilvl w:val="0"/>
          <w:numId w:val="36"/>
        </w:numPr>
        <w:rPr>
          <w:ins w:id="32" w:author="E531" w:date="2017-11-20T11:13:00Z"/>
          <w:rFonts w:cs="Arial"/>
          <w:sz w:val="22"/>
          <w:szCs w:val="22"/>
        </w:rPr>
      </w:pPr>
      <w:r w:rsidRPr="00161757">
        <w:rPr>
          <w:rFonts w:cs="Arial"/>
          <w:b/>
          <w:sz w:val="22"/>
          <w:szCs w:val="22"/>
        </w:rPr>
        <w:t>Supplier</w:t>
      </w:r>
      <w:r>
        <w:rPr>
          <w:rFonts w:cs="Arial"/>
          <w:sz w:val="22"/>
          <w:szCs w:val="22"/>
        </w:rPr>
        <w:t xml:space="preserve"> – Stores data about suppliers assigned to each resources</w:t>
      </w:r>
    </w:p>
    <w:p w14:paraId="3B6B096E" w14:textId="77777777" w:rsidR="00C722A5" w:rsidRPr="00C722A5" w:rsidRDefault="00C722A5">
      <w:pPr>
        <w:pStyle w:val="Akapitzlist"/>
        <w:rPr>
          <w:ins w:id="33" w:author="E531" w:date="2017-11-20T11:13:00Z"/>
          <w:rFonts w:cs="Arial"/>
          <w:sz w:val="22"/>
          <w:szCs w:val="22"/>
          <w:rPrChange w:id="34" w:author="E531" w:date="2017-11-20T11:13:00Z">
            <w:rPr>
              <w:ins w:id="35" w:author="E531" w:date="2017-11-20T11:13:00Z"/>
            </w:rPr>
          </w:rPrChange>
        </w:rPr>
        <w:pPrChange w:id="36" w:author="E531" w:date="2017-11-20T11:13:00Z">
          <w:pPr>
            <w:pStyle w:val="Akapitzlist"/>
            <w:numPr>
              <w:numId w:val="36"/>
            </w:numPr>
            <w:ind w:hanging="360"/>
          </w:pPr>
        </w:pPrChange>
      </w:pPr>
    </w:p>
    <w:p w14:paraId="3DC3DC2A" w14:textId="77777777" w:rsidR="00C722A5" w:rsidRDefault="00C722A5" w:rsidP="00161757">
      <w:pPr>
        <w:rPr>
          <w:ins w:id="37" w:author="E531" w:date="2017-11-20T11:13:00Z"/>
          <w:rFonts w:ascii="Arial" w:eastAsia="Times New Roman" w:hAnsi="Arial" w:cs="Arial"/>
          <w:lang w:val="en-US"/>
        </w:rPr>
      </w:pPr>
    </w:p>
    <w:p w14:paraId="7545822C" w14:textId="2949A66E" w:rsidR="00161757" w:rsidRDefault="004032E2" w:rsidP="0016175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Relations between tables are</w:t>
      </w:r>
      <w:r w:rsidR="00161757">
        <w:rPr>
          <w:rFonts w:ascii="Arial" w:hAnsi="Arial" w:cs="Arial"/>
          <w:lang w:val="en-US"/>
        </w:rPr>
        <w:t xml:space="preserve"> presented on the </w:t>
      </w:r>
      <w:r w:rsidR="00C722A5">
        <w:rPr>
          <w:rFonts w:ascii="Arial" w:hAnsi="Arial" w:cs="Arial"/>
          <w:lang w:val="en-US"/>
        </w:rPr>
        <w:t>Figure 2.</w:t>
      </w:r>
    </w:p>
    <w:p w14:paraId="069FBBDD" w14:textId="77777777" w:rsidR="000D369F" w:rsidRPr="000D2A4B" w:rsidRDefault="000D369F" w:rsidP="00771E52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 wp14:anchorId="4E9B282B" wp14:editId="3160D735">
            <wp:extent cx="5760720" cy="46399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zechwytywani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B3B9" w14:textId="77777777" w:rsidR="00771E52" w:rsidRDefault="00771E52" w:rsidP="00771E52">
      <w:pPr>
        <w:rPr>
          <w:rFonts w:ascii="Arial" w:hAnsi="Arial" w:cs="Arial"/>
          <w:lang w:val="en-US"/>
        </w:rPr>
      </w:pPr>
    </w:p>
    <w:p w14:paraId="6B59A103" w14:textId="77777777" w:rsidR="008B235A" w:rsidRPr="000D2A4B" w:rsidRDefault="00CA1BAE" w:rsidP="00771E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Figure 2</w:t>
      </w:r>
      <w:r w:rsidR="008B235A">
        <w:rPr>
          <w:rFonts w:ascii="Arial" w:hAnsi="Arial" w:cs="Arial"/>
          <w:lang w:val="en-US"/>
        </w:rPr>
        <w:t>. Database Design Diagram</w:t>
      </w:r>
    </w:p>
    <w:p w14:paraId="6882E400" w14:textId="77777777" w:rsidR="00771E52" w:rsidRPr="000D2A4B" w:rsidRDefault="00771E52" w:rsidP="00771E52">
      <w:pPr>
        <w:rPr>
          <w:rFonts w:ascii="Arial" w:hAnsi="Arial" w:cs="Arial"/>
          <w:lang w:val="en-US"/>
        </w:rPr>
      </w:pPr>
    </w:p>
    <w:p w14:paraId="0071D435" w14:textId="77777777" w:rsidR="00771E52" w:rsidRPr="000D2A4B" w:rsidRDefault="00C06053" w:rsidP="00C06053">
      <w:pPr>
        <w:suppressAutoHyphens w:val="0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9E6A090" w14:textId="77777777" w:rsidR="00771E52" w:rsidRPr="000D2A4B" w:rsidRDefault="00771E52" w:rsidP="00771E52">
      <w:pPr>
        <w:pStyle w:val="Nagwek2"/>
        <w:rPr>
          <w:rFonts w:cs="Arial"/>
          <w:lang w:val="en-US"/>
        </w:rPr>
      </w:pPr>
      <w:bookmarkStart w:id="38" w:name="_Toc498894481"/>
      <w:r w:rsidRPr="000D2A4B">
        <w:rPr>
          <w:rFonts w:cs="Arial"/>
          <w:lang w:val="en-US"/>
        </w:rPr>
        <w:lastRenderedPageBreak/>
        <w:t>Class Diagrams</w:t>
      </w:r>
      <w:bookmarkEnd w:id="38"/>
    </w:p>
    <w:p w14:paraId="0FAA8DB5" w14:textId="77777777" w:rsidR="00771E52" w:rsidRPr="000D2A4B" w:rsidRDefault="00771E52" w:rsidP="00771E52">
      <w:pPr>
        <w:rPr>
          <w:rFonts w:ascii="Arial" w:hAnsi="Arial" w:cs="Arial"/>
          <w:lang w:val="en-US"/>
        </w:rPr>
      </w:pPr>
    </w:p>
    <w:p w14:paraId="1D0B0C1F" w14:textId="77777777" w:rsidR="00771E52" w:rsidRPr="000D2A4B" w:rsidRDefault="00771E52" w:rsidP="00771E52">
      <w:pPr>
        <w:pStyle w:val="Nagwek3"/>
        <w:rPr>
          <w:rFonts w:ascii="Arial" w:hAnsi="Arial" w:cs="Arial"/>
          <w:lang w:val="en-US"/>
        </w:rPr>
      </w:pPr>
      <w:bookmarkStart w:id="39" w:name="_Toc498894482"/>
      <w:r w:rsidRPr="000D2A4B">
        <w:rPr>
          <w:rFonts w:ascii="Arial" w:hAnsi="Arial" w:cs="Arial"/>
          <w:lang w:val="en-US"/>
        </w:rPr>
        <w:t>Software Architectural Pattern</w:t>
      </w:r>
      <w:bookmarkEnd w:id="39"/>
    </w:p>
    <w:p w14:paraId="4BDCB54D" w14:textId="77777777" w:rsidR="00771E52" w:rsidRPr="000D2A4B" w:rsidRDefault="00771E52" w:rsidP="00771E52">
      <w:pPr>
        <w:rPr>
          <w:rFonts w:ascii="Arial" w:hAnsi="Arial" w:cs="Arial"/>
          <w:lang w:val="en-US"/>
        </w:rPr>
      </w:pPr>
    </w:p>
    <w:p w14:paraId="6D24175C" w14:textId="77777777" w:rsidR="00771E52" w:rsidRDefault="009402E4" w:rsidP="00771E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facilitate the design of classes, we have decided to follow a software architectural pattern. A pattern of choice here was </w:t>
      </w:r>
      <w:r w:rsidRPr="009402E4">
        <w:rPr>
          <w:rFonts w:ascii="Arial" w:hAnsi="Arial" w:cs="Arial"/>
          <w:lang w:val="en-US"/>
        </w:rPr>
        <w:t>Model–view–controller (MVC)</w:t>
      </w:r>
      <w:r>
        <w:rPr>
          <w:rFonts w:ascii="Arial" w:hAnsi="Arial" w:cs="Arial"/>
          <w:lang w:val="en-US"/>
        </w:rPr>
        <w:t xml:space="preserve"> Pattern.</w:t>
      </w:r>
    </w:p>
    <w:p w14:paraId="1CA1186A" w14:textId="77777777" w:rsidR="009402E4" w:rsidRPr="009402E4" w:rsidRDefault="009402E4" w:rsidP="009402E4">
      <w:pPr>
        <w:suppressAutoHyphens w:val="0"/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r w:rsidRPr="009402E4">
        <w:rPr>
          <w:rFonts w:ascii="Arial" w:hAnsi="Arial" w:cs="Arial"/>
          <w:lang w:val="en-US"/>
        </w:rPr>
        <w:t>This pattern is used to separate a given application into three interconnected parts. This is done to separate internal representations of information from the ways information is presented to, and accepted from, the user</w:t>
      </w:r>
      <w:r>
        <w:rPr>
          <w:rFonts w:ascii="Arial" w:hAnsi="Arial" w:cs="Arial"/>
          <w:lang w:val="en-US"/>
        </w:rPr>
        <w:t>.</w:t>
      </w:r>
    </w:p>
    <w:p w14:paraId="6B3254E0" w14:textId="77777777" w:rsidR="00C06053" w:rsidRPr="00C06053" w:rsidRDefault="009402E4" w:rsidP="00C06053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r w:rsidRPr="009402E4">
        <w:rPr>
          <w:rFonts w:ascii="Arial" w:hAnsi="Arial" w:cs="Arial"/>
          <w:b/>
          <w:lang w:val="en-US"/>
        </w:rPr>
        <w:t>Model</w:t>
      </w:r>
      <w:r w:rsidRPr="009402E4">
        <w:rPr>
          <w:rFonts w:ascii="Arial" w:hAnsi="Arial" w:cs="Arial"/>
          <w:lang w:val="en-US"/>
        </w:rPr>
        <w:t xml:space="preserve"> - Model represents an object carrying data. It can also have logic to update controller if its data changes.</w:t>
      </w:r>
    </w:p>
    <w:p w14:paraId="04EF0253" w14:textId="77777777" w:rsidR="009402E4" w:rsidRPr="009402E4" w:rsidRDefault="009402E4" w:rsidP="009402E4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r w:rsidRPr="009402E4">
        <w:rPr>
          <w:rFonts w:ascii="Arial" w:hAnsi="Arial" w:cs="Arial"/>
          <w:b/>
          <w:lang w:val="en-US"/>
        </w:rPr>
        <w:t>View</w:t>
      </w:r>
      <w:r w:rsidRPr="009402E4">
        <w:rPr>
          <w:rFonts w:ascii="Arial" w:hAnsi="Arial" w:cs="Arial"/>
          <w:lang w:val="en-US"/>
        </w:rPr>
        <w:t xml:space="preserve"> - View represents the visualization of the data that model contains.</w:t>
      </w:r>
    </w:p>
    <w:p w14:paraId="6038E1D3" w14:textId="77777777" w:rsidR="009402E4" w:rsidRPr="009402E4" w:rsidRDefault="009402E4" w:rsidP="009402E4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r w:rsidRPr="009402E4">
        <w:rPr>
          <w:rFonts w:ascii="Arial" w:hAnsi="Arial" w:cs="Arial"/>
          <w:b/>
          <w:lang w:val="en-US"/>
        </w:rPr>
        <w:t>Controller</w:t>
      </w:r>
      <w:r w:rsidRPr="009402E4">
        <w:rPr>
          <w:rFonts w:ascii="Arial" w:hAnsi="Arial" w:cs="Arial"/>
          <w:lang w:val="en-US"/>
        </w:rPr>
        <w:t xml:space="preserve"> - Controller acts on both model and view. It controls the data flow into model object and updates the view whenever data changes. It keeps view and model separate.</w:t>
      </w:r>
    </w:p>
    <w:p w14:paraId="013C33EC" w14:textId="77777777" w:rsidR="009402E4" w:rsidRDefault="00C06053" w:rsidP="00771E52">
      <w:pPr>
        <w:rPr>
          <w:rFonts w:ascii="Arial" w:hAnsi="Arial" w:cs="Arial"/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6B2CE112" wp14:editId="33C3610E">
            <wp:simplePos x="0" y="0"/>
            <wp:positionH relativeFrom="column">
              <wp:posOffset>288925</wp:posOffset>
            </wp:positionH>
            <wp:positionV relativeFrom="paragraph">
              <wp:posOffset>290195</wp:posOffset>
            </wp:positionV>
            <wp:extent cx="3794760" cy="1831975"/>
            <wp:effectExtent l="0" t="0" r="0" b="0"/>
            <wp:wrapSquare wrapText="bothSides"/>
            <wp:docPr id="6" name="Obraz 6" descr="Znalezione obrazy dla zapytania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nalezione obrazy dla zapytania mvc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17"/>
                    <a:stretch/>
                  </pic:blipFill>
                  <pic:spPr bwMode="auto">
                    <a:xfrm>
                      <a:off x="0" y="0"/>
                      <a:ext cx="379476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DA09728" w14:textId="77777777" w:rsidR="009402E4" w:rsidRPr="009402E4" w:rsidRDefault="009402E4" w:rsidP="00771E52">
      <w:pPr>
        <w:rPr>
          <w:rFonts w:ascii="Arial" w:hAnsi="Arial" w:cs="Arial"/>
          <w:lang w:val="en-US"/>
        </w:rPr>
      </w:pPr>
    </w:p>
    <w:p w14:paraId="14D3E31B" w14:textId="77777777" w:rsidR="00C06053" w:rsidRDefault="00C06053" w:rsidP="00771E52">
      <w:pPr>
        <w:rPr>
          <w:noProof/>
          <w:lang w:eastAsia="pl-PL"/>
        </w:rPr>
      </w:pPr>
    </w:p>
    <w:p w14:paraId="1FBC2E58" w14:textId="77777777" w:rsidR="00771E52" w:rsidRDefault="00771E52" w:rsidP="00771E52">
      <w:pPr>
        <w:rPr>
          <w:rFonts w:ascii="Arial" w:hAnsi="Arial" w:cs="Arial"/>
          <w:lang w:val="en-US"/>
        </w:rPr>
      </w:pPr>
    </w:p>
    <w:p w14:paraId="114AADE7" w14:textId="77777777" w:rsidR="0066364E" w:rsidRDefault="0066364E" w:rsidP="00771E52">
      <w:pPr>
        <w:rPr>
          <w:rFonts w:ascii="Arial" w:hAnsi="Arial" w:cs="Arial"/>
          <w:lang w:val="en-US"/>
        </w:rPr>
      </w:pPr>
    </w:p>
    <w:p w14:paraId="78FE38C7" w14:textId="77777777" w:rsidR="00C06053" w:rsidRDefault="00C06053" w:rsidP="00771E52">
      <w:pPr>
        <w:rPr>
          <w:rFonts w:ascii="Arial" w:hAnsi="Arial" w:cs="Arial"/>
          <w:lang w:val="en-US"/>
        </w:rPr>
      </w:pPr>
    </w:p>
    <w:p w14:paraId="4BD51D88" w14:textId="77777777" w:rsidR="00C06053" w:rsidRDefault="00C06053" w:rsidP="00771E52">
      <w:pPr>
        <w:rPr>
          <w:rFonts w:ascii="Arial" w:hAnsi="Arial" w:cs="Arial"/>
          <w:lang w:val="en-US"/>
        </w:rPr>
      </w:pPr>
    </w:p>
    <w:p w14:paraId="49DAD255" w14:textId="77777777" w:rsidR="00C06053" w:rsidRDefault="00C06053" w:rsidP="00771E52">
      <w:pPr>
        <w:rPr>
          <w:rFonts w:ascii="Arial" w:hAnsi="Arial" w:cs="Arial"/>
          <w:lang w:val="en-US"/>
        </w:rPr>
      </w:pPr>
    </w:p>
    <w:p w14:paraId="6AC3DE3E" w14:textId="77777777" w:rsidR="0066364E" w:rsidRDefault="00CA1BAE" w:rsidP="00771E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Figure 3</w:t>
      </w:r>
      <w:r w:rsidR="00C06053">
        <w:rPr>
          <w:rFonts w:ascii="Arial" w:hAnsi="Arial" w:cs="Arial"/>
          <w:lang w:val="en-US"/>
        </w:rPr>
        <w:t>. MVC Pattern</w:t>
      </w:r>
    </w:p>
    <w:p w14:paraId="7731E8C8" w14:textId="77777777" w:rsidR="00C06053" w:rsidRDefault="00C06053" w:rsidP="00771E52">
      <w:pPr>
        <w:rPr>
          <w:rFonts w:ascii="Arial" w:hAnsi="Arial" w:cs="Arial"/>
          <w:lang w:val="en-US"/>
        </w:rPr>
      </w:pPr>
    </w:p>
    <w:p w14:paraId="50BC2EF3" w14:textId="77777777" w:rsidR="0066364E" w:rsidRDefault="00C06053" w:rsidP="00771E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 mentioned before, it has helped us develop the division into classes, visible on the class diagram below.</w:t>
      </w:r>
    </w:p>
    <w:p w14:paraId="5E620880" w14:textId="77777777" w:rsidR="00C06053" w:rsidRDefault="00C06053" w:rsidP="00771E52">
      <w:pPr>
        <w:rPr>
          <w:rFonts w:ascii="Arial" w:hAnsi="Arial" w:cs="Arial"/>
          <w:lang w:val="en-US"/>
        </w:rPr>
      </w:pPr>
      <w:r w:rsidRPr="00C06053">
        <w:rPr>
          <w:rFonts w:ascii="Arial" w:hAnsi="Arial" w:cs="Arial"/>
          <w:b/>
          <w:lang w:val="en-US"/>
        </w:rPr>
        <w:t>LIME</w:t>
      </w:r>
      <w:r>
        <w:rPr>
          <w:rFonts w:ascii="Arial" w:hAnsi="Arial" w:cs="Arial"/>
          <w:lang w:val="en-US"/>
        </w:rPr>
        <w:t xml:space="preserve"> – is the program’s main class.</w:t>
      </w:r>
    </w:p>
    <w:p w14:paraId="71ED09BD" w14:textId="77777777" w:rsidR="00C06053" w:rsidRDefault="00C06053" w:rsidP="00771E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Then, the </w:t>
      </w:r>
      <w:r w:rsidRPr="00C06053">
        <w:rPr>
          <w:rFonts w:ascii="Arial" w:hAnsi="Arial" w:cs="Arial"/>
          <w:b/>
          <w:lang w:val="en-US"/>
        </w:rPr>
        <w:t>Model</w:t>
      </w:r>
      <w:r>
        <w:rPr>
          <w:rFonts w:ascii="Arial" w:hAnsi="Arial" w:cs="Arial"/>
          <w:lang w:val="en-US"/>
        </w:rPr>
        <w:t xml:space="preserve">, </w:t>
      </w:r>
      <w:r w:rsidRPr="00C06053">
        <w:rPr>
          <w:rFonts w:ascii="Arial" w:hAnsi="Arial" w:cs="Arial"/>
          <w:b/>
          <w:lang w:val="en-US"/>
        </w:rPr>
        <w:t>View</w:t>
      </w:r>
      <w:r>
        <w:rPr>
          <w:rFonts w:ascii="Arial" w:hAnsi="Arial" w:cs="Arial"/>
          <w:lang w:val="en-US"/>
        </w:rPr>
        <w:t xml:space="preserve"> and </w:t>
      </w:r>
      <w:r w:rsidRPr="00C06053">
        <w:rPr>
          <w:rFonts w:ascii="Arial" w:hAnsi="Arial" w:cs="Arial"/>
          <w:b/>
          <w:lang w:val="en-US"/>
        </w:rPr>
        <w:t>Controller</w:t>
      </w:r>
      <w:r>
        <w:rPr>
          <w:rFonts w:ascii="Arial" w:hAnsi="Arial" w:cs="Arial"/>
          <w:lang w:val="en-US"/>
        </w:rPr>
        <w:t xml:space="preserve"> Classes were designed for each UI element.</w:t>
      </w:r>
    </w:p>
    <w:p w14:paraId="2D9B7F70" w14:textId="77777777" w:rsidR="00C06053" w:rsidRDefault="00C06053" w:rsidP="00771E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database objects are handled by </w:t>
      </w:r>
      <w:r w:rsidRPr="00C06053">
        <w:rPr>
          <w:rFonts w:ascii="Arial" w:hAnsi="Arial" w:cs="Arial"/>
          <w:b/>
          <w:lang w:val="en-US"/>
        </w:rPr>
        <w:t>Servlet</w:t>
      </w:r>
      <w:r>
        <w:rPr>
          <w:rFonts w:ascii="Arial" w:hAnsi="Arial" w:cs="Arial"/>
          <w:lang w:val="en-US"/>
        </w:rPr>
        <w:t xml:space="preserve"> (classes taking an article from http POST and passing it to JDBC), </w:t>
      </w:r>
      <w:r w:rsidRPr="00C06053">
        <w:rPr>
          <w:rFonts w:ascii="Arial" w:hAnsi="Arial" w:cs="Arial"/>
          <w:b/>
          <w:lang w:val="en-US"/>
        </w:rPr>
        <w:t>DAO</w:t>
      </w:r>
      <w:r>
        <w:rPr>
          <w:rFonts w:ascii="Arial" w:hAnsi="Arial" w:cs="Arial"/>
          <w:b/>
          <w:lang w:val="en-US"/>
        </w:rPr>
        <w:t xml:space="preserve"> </w:t>
      </w:r>
      <w:r w:rsidRPr="00C06053">
        <w:rPr>
          <w:rFonts w:ascii="Arial" w:hAnsi="Arial" w:cs="Arial"/>
          <w:lang w:val="en-US"/>
        </w:rPr>
        <w:t>(classes responsible for the communication with database)</w:t>
      </w:r>
      <w:r>
        <w:rPr>
          <w:rFonts w:ascii="Arial" w:hAnsi="Arial" w:cs="Arial"/>
          <w:lang w:val="en-US"/>
        </w:rPr>
        <w:t xml:space="preserve"> and </w:t>
      </w:r>
      <w:r w:rsidRPr="00C06053">
        <w:rPr>
          <w:rFonts w:ascii="Arial" w:hAnsi="Arial" w:cs="Arial"/>
          <w:b/>
          <w:lang w:val="en-US"/>
        </w:rPr>
        <w:t>Query</w:t>
      </w:r>
      <w:r>
        <w:rPr>
          <w:rFonts w:ascii="Arial" w:hAnsi="Arial" w:cs="Arial"/>
          <w:b/>
          <w:lang w:val="en-US"/>
        </w:rPr>
        <w:t xml:space="preserve"> </w:t>
      </w:r>
      <w:r w:rsidRPr="00C06053">
        <w:rPr>
          <w:rFonts w:ascii="Arial" w:hAnsi="Arial" w:cs="Arial"/>
          <w:lang w:val="en-US"/>
        </w:rPr>
        <w:t>(classes to parse SQL)</w:t>
      </w:r>
      <w:r>
        <w:rPr>
          <w:rFonts w:ascii="Arial" w:hAnsi="Arial" w:cs="Arial"/>
          <w:b/>
          <w:lang w:val="en-US"/>
        </w:rPr>
        <w:t xml:space="preserve"> classes.</w:t>
      </w:r>
    </w:p>
    <w:p w14:paraId="4174B531" w14:textId="77777777" w:rsidR="00C06053" w:rsidDel="00C722A5" w:rsidRDefault="00C06053">
      <w:pPr>
        <w:suppressAutoHyphens w:val="0"/>
        <w:spacing w:after="0"/>
        <w:rPr>
          <w:del w:id="40" w:author="E531" w:date="2017-11-20T11:09:00Z"/>
          <w:rFonts w:ascii="Arial" w:hAnsi="Arial" w:cs="Arial"/>
          <w:lang w:val="en-US"/>
        </w:rPr>
      </w:pPr>
    </w:p>
    <w:p w14:paraId="3557F9E9" w14:textId="77777777" w:rsidR="00C06053" w:rsidDel="00C722A5" w:rsidRDefault="00C06053">
      <w:pPr>
        <w:suppressAutoHyphens w:val="0"/>
        <w:spacing w:after="0"/>
        <w:rPr>
          <w:del w:id="41" w:author="E531" w:date="2017-11-20T11:09:00Z"/>
          <w:rFonts w:ascii="Arial" w:hAnsi="Arial" w:cs="Arial"/>
          <w:lang w:val="en-US"/>
        </w:rPr>
      </w:pPr>
    </w:p>
    <w:p w14:paraId="0B1B22B5" w14:textId="77777777" w:rsidR="00C06053" w:rsidDel="00C722A5" w:rsidRDefault="00C06053">
      <w:pPr>
        <w:suppressAutoHyphens w:val="0"/>
        <w:spacing w:after="0"/>
        <w:rPr>
          <w:del w:id="42" w:author="E531" w:date="2017-11-20T11:09:00Z"/>
          <w:rFonts w:ascii="Arial" w:hAnsi="Arial" w:cs="Arial"/>
          <w:lang w:val="en-US"/>
        </w:rPr>
      </w:pPr>
    </w:p>
    <w:p w14:paraId="2B0F4309" w14:textId="1B1ACFE7" w:rsidR="0066364E" w:rsidRPr="000D2A4B" w:rsidDel="00C722A5" w:rsidRDefault="0066364E" w:rsidP="00771E52">
      <w:pPr>
        <w:rPr>
          <w:del w:id="43" w:author="E531" w:date="2017-11-20T11:09:00Z"/>
          <w:rFonts w:ascii="Arial" w:hAnsi="Arial" w:cs="Arial"/>
          <w:lang w:val="en-US"/>
        </w:rPr>
      </w:pPr>
    </w:p>
    <w:p w14:paraId="038B7C7A" w14:textId="77777777" w:rsidR="00771E52" w:rsidRPr="000D2A4B" w:rsidRDefault="00771E52" w:rsidP="00771E52">
      <w:pPr>
        <w:pStyle w:val="Nagwek3"/>
        <w:rPr>
          <w:rFonts w:ascii="Arial" w:hAnsi="Arial" w:cs="Arial"/>
          <w:lang w:val="en-US"/>
        </w:rPr>
      </w:pPr>
      <w:bookmarkStart w:id="44" w:name="_Toc498894483"/>
      <w:r w:rsidRPr="000D2A4B">
        <w:rPr>
          <w:rFonts w:ascii="Arial" w:hAnsi="Arial" w:cs="Arial"/>
          <w:lang w:val="en-US"/>
        </w:rPr>
        <w:t xml:space="preserve">Class </w:t>
      </w:r>
      <w:commentRangeStart w:id="45"/>
      <w:r w:rsidRPr="000D2A4B">
        <w:rPr>
          <w:rFonts w:ascii="Arial" w:hAnsi="Arial" w:cs="Arial"/>
          <w:lang w:val="en-US"/>
        </w:rPr>
        <w:t>Diagr</w:t>
      </w:r>
      <w:r w:rsidR="0066364E">
        <w:rPr>
          <w:rFonts w:ascii="Arial" w:hAnsi="Arial" w:cs="Arial"/>
          <w:lang w:val="en-US"/>
        </w:rPr>
        <w:t>am</w:t>
      </w:r>
      <w:commentRangeEnd w:id="45"/>
      <w:r w:rsidR="00BC2420">
        <w:rPr>
          <w:rStyle w:val="Odwoaniedokomentarza"/>
          <w:rFonts w:ascii="Arial" w:eastAsia="Times New Roman" w:hAnsi="Arial" w:cs="Arial"/>
          <w:b w:val="0"/>
          <w:bCs w:val="0"/>
          <w:color w:val="auto"/>
          <w:lang w:eastAsia="pl-PL"/>
        </w:rPr>
        <w:commentReference w:id="45"/>
      </w:r>
      <w:bookmarkEnd w:id="44"/>
    </w:p>
    <w:p w14:paraId="1932FD62" w14:textId="6A0F55D5" w:rsidR="00771E52" w:rsidRPr="000D2A4B" w:rsidDel="00C722A5" w:rsidRDefault="00771E52" w:rsidP="00771E52">
      <w:pPr>
        <w:rPr>
          <w:del w:id="46" w:author="E531" w:date="2017-11-20T11:04:00Z"/>
          <w:rFonts w:ascii="Arial" w:hAnsi="Arial" w:cs="Arial"/>
          <w:lang w:val="en-US"/>
        </w:rPr>
      </w:pPr>
    </w:p>
    <w:p w14:paraId="2657CEDE" w14:textId="29E04098" w:rsidR="00C722A5" w:rsidRDefault="00C722A5" w:rsidP="00771E52">
      <w:pPr>
        <w:rPr>
          <w:rFonts w:ascii="Arial" w:hAnsi="Arial" w:cs="Arial"/>
          <w:noProof/>
          <w:lang w:val="en-US" w:eastAsia="pl-PL"/>
        </w:rPr>
      </w:pPr>
      <w:r>
        <w:rPr>
          <w:rFonts w:ascii="Arial" w:hAnsi="Arial" w:cs="Arial"/>
          <w:noProof/>
          <w:lang w:val="en-US" w:eastAsia="pl-PL"/>
        </w:rPr>
        <w:t>Figure 4. illlustrates the class diagram for the application. An arrow pointing from class A to class B on the discussed diagram means that class A uses class B.</w:t>
      </w:r>
    </w:p>
    <w:p w14:paraId="695CAADC" w14:textId="77777777" w:rsidR="00C722A5" w:rsidRPr="00C06053" w:rsidRDefault="00C722A5" w:rsidP="00771E52">
      <w:pPr>
        <w:rPr>
          <w:rFonts w:ascii="Arial" w:hAnsi="Arial" w:cs="Arial"/>
          <w:noProof/>
          <w:lang w:val="en-US" w:eastAsia="pl-PL"/>
        </w:rPr>
      </w:pPr>
    </w:p>
    <w:p w14:paraId="389FC93F" w14:textId="77777777" w:rsidR="00771E52" w:rsidRPr="000D2A4B" w:rsidRDefault="0066364E" w:rsidP="00771E52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696F371E" wp14:editId="6AA25C5A">
            <wp:simplePos x="0" y="0"/>
            <wp:positionH relativeFrom="margin">
              <wp:posOffset>-476250</wp:posOffset>
            </wp:positionH>
            <wp:positionV relativeFrom="paragraph">
              <wp:posOffset>0</wp:posOffset>
            </wp:positionV>
            <wp:extent cx="6738620" cy="5684520"/>
            <wp:effectExtent l="0" t="0" r="508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83666" w14:textId="77777777" w:rsidR="008B235A" w:rsidRDefault="008B235A">
      <w:pPr>
        <w:suppressAutoHyphens w:val="0"/>
        <w:spacing w:after="0"/>
        <w:rPr>
          <w:rFonts w:ascii="Arial" w:hAnsi="Arial" w:cs="Arial"/>
          <w:sz w:val="20"/>
          <w:szCs w:val="20"/>
          <w:lang w:val="en-US"/>
        </w:rPr>
      </w:pPr>
    </w:p>
    <w:p w14:paraId="214BCFF5" w14:textId="77777777" w:rsidR="008B235A" w:rsidRDefault="008B235A">
      <w:pPr>
        <w:suppressAutoHyphens w:val="0"/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Figure </w:t>
      </w:r>
      <w:r w:rsidR="00CA1BAE">
        <w:rPr>
          <w:rFonts w:ascii="Arial" w:hAnsi="Arial" w:cs="Arial"/>
          <w:sz w:val="20"/>
          <w:szCs w:val="20"/>
          <w:lang w:val="en-US"/>
        </w:rPr>
        <w:t>4</w:t>
      </w:r>
      <w:r>
        <w:rPr>
          <w:rFonts w:ascii="Arial" w:hAnsi="Arial" w:cs="Arial"/>
          <w:sz w:val="20"/>
          <w:szCs w:val="20"/>
          <w:lang w:val="en-US"/>
        </w:rPr>
        <w:t>. Class Diagram</w:t>
      </w:r>
    </w:p>
    <w:p w14:paraId="7475A8DE" w14:textId="77777777" w:rsidR="008B235A" w:rsidRDefault="008B235A">
      <w:pPr>
        <w:suppressAutoHyphens w:val="0"/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60DC35B2" w14:textId="77777777" w:rsidR="00771E52" w:rsidRPr="000D2A4B" w:rsidRDefault="00771E52" w:rsidP="00771E52">
      <w:pPr>
        <w:pStyle w:val="Nagwek1"/>
        <w:rPr>
          <w:rFonts w:cs="Arial"/>
          <w:lang w:val="en-US"/>
        </w:rPr>
      </w:pPr>
      <w:bookmarkStart w:id="47" w:name="_Toc498894484"/>
      <w:r w:rsidRPr="000D2A4B">
        <w:rPr>
          <w:rFonts w:cs="Arial"/>
          <w:lang w:val="en-US"/>
        </w:rPr>
        <w:lastRenderedPageBreak/>
        <w:t>Choice of Development Model</w:t>
      </w:r>
      <w:bookmarkEnd w:id="47"/>
    </w:p>
    <w:p w14:paraId="7B04E0FA" w14:textId="77777777" w:rsidR="000D2A4B" w:rsidRPr="000D2A4B" w:rsidRDefault="000D2A4B" w:rsidP="00AF4DFA">
      <w:pPr>
        <w:rPr>
          <w:rFonts w:ascii="Arial" w:hAnsi="Arial" w:cs="Arial"/>
          <w:sz w:val="20"/>
          <w:szCs w:val="20"/>
          <w:lang w:val="en-US"/>
        </w:rPr>
      </w:pPr>
    </w:p>
    <w:p w14:paraId="0537C591" w14:textId="6FB8996D" w:rsidR="00771E52" w:rsidRPr="000D2A4B" w:rsidRDefault="00525612" w:rsidP="00771E52">
      <w:pPr>
        <w:pStyle w:val="Nagwek2"/>
        <w:rPr>
          <w:rFonts w:cs="Arial"/>
          <w:lang w:val="en-US"/>
        </w:rPr>
      </w:pPr>
      <w:bookmarkStart w:id="48" w:name="_Toc498894485"/>
      <w:r w:rsidRPr="000D2A4B">
        <w:rPr>
          <w:rFonts w:cs="Arial"/>
          <w:lang w:val="en-US"/>
        </w:rPr>
        <w:t>Description</w:t>
      </w:r>
      <w:r w:rsidR="00771E52" w:rsidRPr="000D2A4B">
        <w:rPr>
          <w:rFonts w:cs="Arial"/>
          <w:lang w:val="en-US"/>
        </w:rPr>
        <w:t xml:space="preserve"> of Chosen</w:t>
      </w:r>
      <w:r w:rsidR="004B1BB3" w:rsidRPr="000D2A4B">
        <w:rPr>
          <w:rFonts w:cs="Arial"/>
          <w:lang w:val="en-US"/>
        </w:rPr>
        <w:t xml:space="preserve"> D</w:t>
      </w:r>
      <w:r w:rsidR="00E01F65" w:rsidRPr="000D2A4B">
        <w:rPr>
          <w:rFonts w:cs="Arial"/>
          <w:lang w:val="en-US"/>
        </w:rPr>
        <w:t>evelopment Model</w:t>
      </w:r>
      <w:bookmarkEnd w:id="48"/>
    </w:p>
    <w:p w14:paraId="47A31122" w14:textId="77777777" w:rsidR="00E01F65" w:rsidRPr="000D2A4B" w:rsidRDefault="00E01F65" w:rsidP="00E01F65">
      <w:pPr>
        <w:rPr>
          <w:rFonts w:ascii="Arial" w:hAnsi="Arial" w:cs="Arial"/>
          <w:lang w:val="en-US"/>
        </w:rPr>
      </w:pPr>
    </w:p>
    <w:p w14:paraId="55D52DCD" w14:textId="4CE45C5F" w:rsidR="00A8447F" w:rsidRDefault="00E01F65" w:rsidP="00E01F65">
      <w:pPr>
        <w:rPr>
          <w:rFonts w:ascii="Arial" w:hAnsi="Arial" w:cs="Arial"/>
          <w:lang w:val="en-US"/>
        </w:rPr>
      </w:pPr>
      <w:r w:rsidRPr="000D2A4B">
        <w:rPr>
          <w:rFonts w:ascii="Arial" w:hAnsi="Arial" w:cs="Arial"/>
          <w:lang w:val="en-US"/>
        </w:rPr>
        <w:t>For our project, the development model of choice was</w:t>
      </w:r>
      <w:r w:rsidR="00A8447F">
        <w:rPr>
          <w:rFonts w:ascii="Arial" w:hAnsi="Arial" w:cs="Arial"/>
          <w:lang w:val="en-US"/>
        </w:rPr>
        <w:t xml:space="preserve"> the Waterfall </w:t>
      </w:r>
      <w:r w:rsidR="00BC2420">
        <w:rPr>
          <w:rFonts w:ascii="Arial" w:hAnsi="Arial" w:cs="Arial"/>
          <w:lang w:val="en-US"/>
        </w:rPr>
        <w:t>Development</w:t>
      </w:r>
      <w:r w:rsidR="00A8447F">
        <w:rPr>
          <w:rFonts w:ascii="Arial" w:hAnsi="Arial" w:cs="Arial"/>
          <w:lang w:val="en-US"/>
        </w:rPr>
        <w:t xml:space="preserve"> Model</w:t>
      </w:r>
    </w:p>
    <w:p w14:paraId="6E4AF340" w14:textId="77777777" w:rsidR="001848E1" w:rsidRDefault="001848E1" w:rsidP="00E01F65">
      <w:pPr>
        <w:rPr>
          <w:rFonts w:ascii="Arial" w:hAnsi="Arial" w:cs="Arial"/>
          <w:lang w:val="en-US"/>
        </w:rPr>
      </w:pPr>
    </w:p>
    <w:p w14:paraId="4C62E006" w14:textId="77777777" w:rsidR="001848E1" w:rsidRDefault="001848E1" w:rsidP="00E01F65">
      <w:pPr>
        <w:rPr>
          <w:rFonts w:ascii="Arial" w:hAnsi="Arial" w:cs="Arial"/>
          <w:lang w:val="en-US"/>
        </w:rPr>
      </w:pPr>
      <w:r>
        <w:rPr>
          <w:noProof/>
          <w:lang w:eastAsia="pl-PL"/>
        </w:rPr>
        <w:drawing>
          <wp:inline distT="0" distB="0" distL="0" distR="0" wp14:anchorId="71BDDC75" wp14:editId="1BBF66B2">
            <wp:extent cx="5120640" cy="2690616"/>
            <wp:effectExtent l="0" t="0" r="3810" b="0"/>
            <wp:docPr id="7" name="Obraz 7" descr="Znalezione obrazy dla zapytania waterfal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nalezione obrazy dla zapytania waterfall mode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43" cy="269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9371A" w14:textId="77777777" w:rsidR="001848E1" w:rsidRPr="001848E1" w:rsidRDefault="00CA1BAE" w:rsidP="00E01F65">
      <w:pPr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Figure 5</w:t>
      </w:r>
      <w:r w:rsidR="001848E1" w:rsidRPr="001848E1">
        <w:rPr>
          <w:rFonts w:ascii="Arial" w:hAnsi="Arial" w:cs="Arial"/>
          <w:i/>
          <w:lang w:val="en-US"/>
        </w:rPr>
        <w:t>. Waterfall Model</w:t>
      </w:r>
    </w:p>
    <w:p w14:paraId="160389A9" w14:textId="77777777" w:rsidR="001848E1" w:rsidRPr="001848E1" w:rsidRDefault="001848E1" w:rsidP="001848E1">
      <w:pPr>
        <w:rPr>
          <w:rFonts w:ascii="Arial" w:hAnsi="Arial" w:cs="Arial"/>
          <w:lang w:val="en-US"/>
        </w:rPr>
      </w:pPr>
      <w:commentRangeStart w:id="49"/>
      <w:r>
        <w:rPr>
          <w:rFonts w:ascii="Arial" w:hAnsi="Arial" w:cs="Arial"/>
          <w:lang w:val="en-US"/>
        </w:rPr>
        <w:t>In Waterfall Model p</w:t>
      </w:r>
      <w:r w:rsidRPr="001848E1">
        <w:rPr>
          <w:rFonts w:ascii="Arial" w:hAnsi="Arial" w:cs="Arial"/>
          <w:lang w:val="en-US"/>
        </w:rPr>
        <w:t>hases are executed sequentially, in linear way</w:t>
      </w:r>
      <w:r>
        <w:rPr>
          <w:rFonts w:ascii="Arial" w:hAnsi="Arial" w:cs="Arial"/>
          <w:lang w:val="en-US"/>
        </w:rPr>
        <w:t>. We have a st</w:t>
      </w:r>
      <w:r w:rsidRPr="001848E1">
        <w:rPr>
          <w:rFonts w:ascii="Arial" w:hAnsi="Arial" w:cs="Arial"/>
          <w:lang w:val="en-US"/>
        </w:rPr>
        <w:t xml:space="preserve">eady set of requirements, </w:t>
      </w:r>
      <w:proofErr w:type="spellStart"/>
      <w:r w:rsidRPr="001848E1">
        <w:rPr>
          <w:rFonts w:ascii="Arial" w:hAnsi="Arial" w:cs="Arial"/>
          <w:lang w:val="en-US"/>
        </w:rPr>
        <w:t>non</w:t>
      </w:r>
      <w:r>
        <w:rPr>
          <w:rFonts w:ascii="Arial" w:hAnsi="Arial" w:cs="Arial"/>
          <w:lang w:val="en-US"/>
        </w:rPr>
        <w:t xml:space="preserve"> </w:t>
      </w:r>
      <w:r w:rsidRPr="001848E1">
        <w:rPr>
          <w:rFonts w:ascii="Arial" w:hAnsi="Arial" w:cs="Arial"/>
          <w:lang w:val="en-US"/>
        </w:rPr>
        <w:t>changeable</w:t>
      </w:r>
      <w:proofErr w:type="spellEnd"/>
      <w:r w:rsidRPr="001848E1">
        <w:rPr>
          <w:rFonts w:ascii="Arial" w:hAnsi="Arial" w:cs="Arial"/>
          <w:lang w:val="en-US"/>
        </w:rPr>
        <w:t xml:space="preserve"> in time</w:t>
      </w:r>
      <w:r>
        <w:rPr>
          <w:rFonts w:ascii="Arial" w:hAnsi="Arial" w:cs="Arial"/>
          <w:lang w:val="en-US"/>
        </w:rPr>
        <w:t>. The system is developed progressively and the u</w:t>
      </w:r>
      <w:r w:rsidRPr="001848E1">
        <w:rPr>
          <w:rFonts w:ascii="Arial" w:hAnsi="Arial" w:cs="Arial"/>
          <w:lang w:val="en-US"/>
        </w:rPr>
        <w:t xml:space="preserve">ser </w:t>
      </w:r>
      <w:r>
        <w:rPr>
          <w:rFonts w:ascii="Arial" w:hAnsi="Arial" w:cs="Arial"/>
          <w:lang w:val="en-US"/>
        </w:rPr>
        <w:t>is involved</w:t>
      </w:r>
      <w:r w:rsidRPr="001848E1">
        <w:rPr>
          <w:rFonts w:ascii="Arial" w:hAnsi="Arial" w:cs="Arial"/>
          <w:lang w:val="en-US"/>
        </w:rPr>
        <w:t xml:space="preserve"> only in the early phases</w:t>
      </w:r>
      <w:commentRangeEnd w:id="49"/>
      <w:r w:rsidR="00BC2420">
        <w:rPr>
          <w:rStyle w:val="Odwoaniedokomentarza"/>
          <w:rFonts w:ascii="Arial" w:eastAsia="Times New Roman" w:hAnsi="Arial" w:cs="Arial"/>
          <w:lang w:eastAsia="pl-PL"/>
        </w:rPr>
        <w:commentReference w:id="49"/>
      </w:r>
    </w:p>
    <w:p w14:paraId="20C4C820" w14:textId="77777777" w:rsidR="001848E1" w:rsidRPr="000D2A4B" w:rsidRDefault="001848E1" w:rsidP="001848E1">
      <w:pPr>
        <w:tabs>
          <w:tab w:val="left" w:pos="6120"/>
        </w:tabs>
        <w:rPr>
          <w:rFonts w:ascii="Arial" w:hAnsi="Arial" w:cs="Arial"/>
          <w:lang w:val="en-US"/>
        </w:rPr>
      </w:pPr>
      <w:r w:rsidRPr="001848E1">
        <w:rPr>
          <w:rFonts w:ascii="Arial" w:hAnsi="Arial" w:cs="Arial"/>
          <w:lang w:val="en-US"/>
        </w:rPr>
        <w:t>Advantages</w:t>
      </w:r>
      <w:r>
        <w:rPr>
          <w:rFonts w:ascii="Arial" w:hAnsi="Arial" w:cs="Arial"/>
          <w:lang w:val="en-US"/>
        </w:rPr>
        <w:t xml:space="preserve"> of this model include it being e</w:t>
      </w:r>
      <w:r w:rsidRPr="001848E1">
        <w:rPr>
          <w:rFonts w:ascii="Arial" w:hAnsi="Arial" w:cs="Arial"/>
          <w:lang w:val="en-US"/>
        </w:rPr>
        <w:t>asy to manage</w:t>
      </w:r>
      <w:r>
        <w:rPr>
          <w:rFonts w:ascii="Arial" w:hAnsi="Arial" w:cs="Arial"/>
          <w:lang w:val="en-US"/>
        </w:rPr>
        <w:t xml:space="preserve">. </w:t>
      </w:r>
      <w:r w:rsidRPr="001848E1">
        <w:rPr>
          <w:rFonts w:ascii="Arial" w:hAnsi="Arial" w:cs="Arial"/>
          <w:lang w:val="en-US"/>
        </w:rPr>
        <w:t>Disadvantages</w:t>
      </w:r>
      <w:r>
        <w:rPr>
          <w:rFonts w:ascii="Arial" w:hAnsi="Arial" w:cs="Arial"/>
          <w:lang w:val="en-US"/>
        </w:rPr>
        <w:t xml:space="preserve"> are that it contains a s</w:t>
      </w:r>
      <w:r w:rsidRPr="001848E1">
        <w:rPr>
          <w:rFonts w:ascii="Arial" w:hAnsi="Arial" w:cs="Arial"/>
          <w:lang w:val="en-US"/>
        </w:rPr>
        <w:t>trict sequence of activities</w:t>
      </w:r>
      <w:r>
        <w:rPr>
          <w:rFonts w:ascii="Arial" w:hAnsi="Arial" w:cs="Arial"/>
          <w:lang w:val="en-US"/>
        </w:rPr>
        <w:t>, it has h</w:t>
      </w:r>
      <w:r w:rsidRPr="001848E1">
        <w:rPr>
          <w:rFonts w:ascii="Arial" w:hAnsi="Arial" w:cs="Arial"/>
          <w:lang w:val="en-US"/>
        </w:rPr>
        <w:t>igh cost of errors in beginning stages</w:t>
      </w:r>
      <w:r>
        <w:rPr>
          <w:rFonts w:ascii="Arial" w:hAnsi="Arial" w:cs="Arial"/>
          <w:lang w:val="en-US"/>
        </w:rPr>
        <w:t xml:space="preserve"> and h</w:t>
      </w:r>
      <w:r w:rsidRPr="001848E1">
        <w:rPr>
          <w:rFonts w:ascii="Arial" w:hAnsi="Arial" w:cs="Arial"/>
          <w:lang w:val="en-US"/>
        </w:rPr>
        <w:t>igh importance and cost of documentation</w:t>
      </w:r>
      <w:r>
        <w:rPr>
          <w:rFonts w:ascii="Arial" w:hAnsi="Arial" w:cs="Arial"/>
          <w:lang w:val="en-US"/>
        </w:rPr>
        <w:t xml:space="preserve"> and also a contact with the customer is weak. Therefore i</w:t>
      </w:r>
      <w:r w:rsidRPr="001848E1">
        <w:rPr>
          <w:rFonts w:ascii="Arial" w:hAnsi="Arial" w:cs="Arial"/>
          <w:lang w:val="en-US"/>
        </w:rPr>
        <w:t xml:space="preserve">t can be used when it is possible to precisely define the </w:t>
      </w:r>
      <w:commentRangeStart w:id="50"/>
      <w:r w:rsidRPr="001848E1">
        <w:rPr>
          <w:rFonts w:ascii="Arial" w:hAnsi="Arial" w:cs="Arial"/>
          <w:lang w:val="en-US"/>
        </w:rPr>
        <w:t>requirements</w:t>
      </w:r>
      <w:commentRangeEnd w:id="50"/>
      <w:r w:rsidR="006D0F66">
        <w:rPr>
          <w:rStyle w:val="Odwoaniedokomentarza"/>
          <w:rFonts w:ascii="Arial" w:eastAsia="Times New Roman" w:hAnsi="Arial" w:cs="Arial"/>
          <w:lang w:eastAsia="pl-PL"/>
        </w:rPr>
        <w:commentReference w:id="50"/>
      </w:r>
    </w:p>
    <w:p w14:paraId="383E4227" w14:textId="77777777" w:rsidR="00E01F65" w:rsidRPr="000D2A4B" w:rsidRDefault="00E01F65" w:rsidP="00E01F65">
      <w:pPr>
        <w:rPr>
          <w:rFonts w:ascii="Arial" w:hAnsi="Arial" w:cs="Arial"/>
          <w:lang w:val="en-US"/>
        </w:rPr>
      </w:pPr>
    </w:p>
    <w:p w14:paraId="477C936E" w14:textId="77777777" w:rsidR="00E01F65" w:rsidRPr="000D2A4B" w:rsidRDefault="00E01F65" w:rsidP="00E01F65">
      <w:pPr>
        <w:pStyle w:val="Nagwek2"/>
        <w:rPr>
          <w:rFonts w:cs="Arial"/>
          <w:lang w:val="en-US"/>
        </w:rPr>
      </w:pPr>
      <w:bookmarkStart w:id="52" w:name="_Toc498894486"/>
      <w:r w:rsidRPr="000D2A4B">
        <w:rPr>
          <w:rFonts w:cs="Arial"/>
          <w:lang w:val="en-US"/>
        </w:rPr>
        <w:t>Argumentation</w:t>
      </w:r>
      <w:bookmarkEnd w:id="52"/>
    </w:p>
    <w:p w14:paraId="1130C4D2" w14:textId="77777777" w:rsidR="00E01F65" w:rsidRDefault="00E01F65" w:rsidP="00E01F65">
      <w:pPr>
        <w:rPr>
          <w:rFonts w:ascii="Arial" w:hAnsi="Arial" w:cs="Arial"/>
          <w:lang w:val="en-US"/>
        </w:rPr>
      </w:pPr>
    </w:p>
    <w:p w14:paraId="16FB684F" w14:textId="77777777" w:rsidR="001848E1" w:rsidRDefault="001848E1" w:rsidP="00E01F6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reasons we have chosen this particular development model are presented below:</w:t>
      </w:r>
    </w:p>
    <w:p w14:paraId="45DD6522" w14:textId="77777777" w:rsidR="001848E1" w:rsidRDefault="001848E1" w:rsidP="001848E1">
      <w:pPr>
        <w:pStyle w:val="Akapitzlist"/>
        <w:numPr>
          <w:ilvl w:val="0"/>
          <w:numId w:val="40"/>
        </w:numPr>
        <w:rPr>
          <w:rFonts w:cs="Arial"/>
          <w:sz w:val="22"/>
          <w:szCs w:val="22"/>
        </w:rPr>
      </w:pPr>
      <w:r w:rsidRPr="001848E1">
        <w:rPr>
          <w:rFonts w:cs="Arial"/>
          <w:sz w:val="22"/>
          <w:szCs w:val="22"/>
        </w:rPr>
        <w:t xml:space="preserve">The sequential order of phases matched perfectly the organized schedule of the development of our </w:t>
      </w:r>
      <w:r w:rsidRPr="00074F2B">
        <w:rPr>
          <w:rFonts w:cs="Arial"/>
          <w:sz w:val="22"/>
          <w:szCs w:val="22"/>
          <w:highlight w:val="cyan"/>
        </w:rPr>
        <w:t>Engineering Thesis</w:t>
      </w:r>
    </w:p>
    <w:p w14:paraId="597D994C" w14:textId="77777777" w:rsidR="001848E1" w:rsidRPr="001848E1" w:rsidRDefault="001848E1" w:rsidP="001848E1">
      <w:pPr>
        <w:pStyle w:val="Akapitzlist"/>
        <w:rPr>
          <w:rFonts w:cs="Arial"/>
          <w:sz w:val="22"/>
          <w:szCs w:val="22"/>
        </w:rPr>
      </w:pPr>
    </w:p>
    <w:p w14:paraId="426EF18B" w14:textId="77777777" w:rsidR="001848E1" w:rsidRDefault="001848E1" w:rsidP="001848E1">
      <w:pPr>
        <w:pStyle w:val="Akapitzlist"/>
        <w:numPr>
          <w:ilvl w:val="0"/>
          <w:numId w:val="40"/>
        </w:numPr>
        <w:rPr>
          <w:rFonts w:cs="Arial"/>
          <w:sz w:val="22"/>
          <w:szCs w:val="22"/>
        </w:rPr>
      </w:pPr>
      <w:r w:rsidRPr="001848E1">
        <w:rPr>
          <w:rFonts w:cs="Arial"/>
          <w:sz w:val="22"/>
          <w:szCs w:val="22"/>
        </w:rPr>
        <w:t xml:space="preserve">There is no ‘user’ in this project as this is an engineering thesis, so weak contact with </w:t>
      </w:r>
      <w:r w:rsidRPr="00074F2B">
        <w:rPr>
          <w:rFonts w:cs="Arial"/>
          <w:sz w:val="22"/>
          <w:szCs w:val="22"/>
          <w:highlight w:val="cyan"/>
        </w:rPr>
        <w:t>the user is not  concern</w:t>
      </w:r>
    </w:p>
    <w:p w14:paraId="353541C8" w14:textId="77777777" w:rsidR="001848E1" w:rsidRPr="001848E1" w:rsidRDefault="001848E1" w:rsidP="001848E1">
      <w:pPr>
        <w:pStyle w:val="Akapitzlist"/>
        <w:rPr>
          <w:rFonts w:cs="Arial"/>
          <w:sz w:val="22"/>
          <w:szCs w:val="22"/>
        </w:rPr>
      </w:pPr>
    </w:p>
    <w:p w14:paraId="572958CA" w14:textId="77777777" w:rsidR="001848E1" w:rsidRPr="001848E1" w:rsidRDefault="001848E1" w:rsidP="001848E1">
      <w:pPr>
        <w:pStyle w:val="Akapitzlist"/>
        <w:numPr>
          <w:ilvl w:val="0"/>
          <w:numId w:val="40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Easy management is facilitating our work as we work as a team and have no manager</w:t>
      </w:r>
    </w:p>
    <w:p w14:paraId="684033FE" w14:textId="77777777" w:rsidR="001848E1" w:rsidRDefault="001848E1" w:rsidP="001848E1">
      <w:pPr>
        <w:pStyle w:val="Akapitzlist"/>
        <w:numPr>
          <w:ilvl w:val="0"/>
          <w:numId w:val="40"/>
        </w:numPr>
        <w:rPr>
          <w:rFonts w:cs="Arial"/>
          <w:sz w:val="22"/>
          <w:szCs w:val="22"/>
        </w:rPr>
      </w:pPr>
      <w:r w:rsidRPr="001848E1">
        <w:rPr>
          <w:rFonts w:cs="Arial"/>
          <w:sz w:val="22"/>
          <w:szCs w:val="22"/>
        </w:rPr>
        <w:lastRenderedPageBreak/>
        <w:t>It was highly recommended by the coordinators of the Group Project</w:t>
      </w:r>
    </w:p>
    <w:p w14:paraId="27126D94" w14:textId="77777777" w:rsidR="00493369" w:rsidRPr="00FD1E36" w:rsidRDefault="00493369">
      <w:pPr>
        <w:ind w:left="720"/>
        <w:rPr>
          <w:rFonts w:cs="Arial"/>
          <w:lang w:val="en-US"/>
          <w:rPrChange w:id="53" w:author="E531" w:date="2017-11-20T12:05:00Z">
            <w:rPr>
              <w:rFonts w:cs="Arial"/>
            </w:rPr>
          </w:rPrChange>
        </w:rPr>
        <w:pPrChange w:id="54" w:author="E531" w:date="2017-11-20T11:52:00Z">
          <w:pPr>
            <w:pStyle w:val="Akapitzlist"/>
            <w:numPr>
              <w:numId w:val="40"/>
            </w:numPr>
            <w:ind w:hanging="360"/>
          </w:pPr>
        </w:pPrChange>
      </w:pPr>
    </w:p>
    <w:p w14:paraId="43F23654" w14:textId="2C9B6668" w:rsidR="00493369" w:rsidRDefault="00493369" w:rsidP="00493369">
      <w:pPr>
        <w:pStyle w:val="Nagwek1"/>
        <w:rPr>
          <w:rFonts w:cs="Arial"/>
          <w:lang w:val="en-US"/>
        </w:rPr>
      </w:pPr>
      <w:r>
        <w:rPr>
          <w:rFonts w:cs="Arial"/>
          <w:lang w:val="en-US"/>
        </w:rPr>
        <w:t>Glossary</w:t>
      </w:r>
    </w:p>
    <w:p w14:paraId="09029A9D" w14:textId="77777777" w:rsidR="00493369" w:rsidRDefault="00493369">
      <w:pPr>
        <w:rPr>
          <w:rFonts w:cs="Arial"/>
        </w:rPr>
        <w:pPrChange w:id="55" w:author="E531" w:date="2017-11-20T11:52:00Z">
          <w:pPr>
            <w:pStyle w:val="Akapitzlist"/>
            <w:numPr>
              <w:numId w:val="40"/>
            </w:numPr>
            <w:ind w:hanging="360"/>
          </w:pPr>
        </w:pPrChange>
      </w:pPr>
    </w:p>
    <w:p w14:paraId="4995E955" w14:textId="3A74444A" w:rsidR="000B0DBA" w:rsidRPr="00FD1E36" w:rsidRDefault="000B0DBA" w:rsidP="00FD1E36">
      <w:pPr>
        <w:pStyle w:val="Nagwek2"/>
        <w:rPr>
          <w:rFonts w:eastAsia="Times New Roman" w:cs="Arial"/>
          <w:b w:val="0"/>
          <w:bCs w:val="0"/>
          <w:color w:val="auto"/>
          <w:sz w:val="22"/>
          <w:szCs w:val="22"/>
          <w:lang w:val="en-US"/>
          <w:rPrChange w:id="56" w:author="E531" w:date="2017-11-20T12:08:00Z">
            <w:rPr/>
          </w:rPrChange>
        </w:rPr>
        <w:pPrChange w:id="57" w:author="E531" w:date="2017-11-20T12:06:00Z">
          <w:pPr>
            <w:pStyle w:val="Akapitzlist"/>
            <w:numPr>
              <w:numId w:val="40"/>
            </w:numPr>
            <w:ind w:hanging="360"/>
          </w:pPr>
        </w:pPrChange>
      </w:pPr>
      <w:r w:rsidRPr="00FD1E36">
        <w:rPr>
          <w:lang w:val="en-US"/>
          <w:rPrChange w:id="58" w:author="E531" w:date="2017-11-20T12:06:00Z">
            <w:rPr/>
          </w:rPrChange>
        </w:rPr>
        <w:t>LIME</w:t>
      </w:r>
      <w:ins w:id="59" w:author="E531" w:date="2017-11-20T12:05:00Z">
        <w:r w:rsidR="00FD1E36" w:rsidRPr="00FD1E36">
          <w:rPr>
            <w:lang w:val="en-US"/>
            <w:rPrChange w:id="60" w:author="E531" w:date="2017-11-20T12:06:00Z">
              <w:rPr/>
            </w:rPrChange>
          </w:rPr>
          <w:t xml:space="preserve"> </w:t>
        </w:r>
      </w:ins>
      <w:ins w:id="61" w:author="E531" w:date="2017-11-20T12:06:00Z">
        <w:r w:rsidR="00FD1E36" w:rsidRPr="00FD1E36">
          <w:rPr>
            <w:lang w:val="en-US"/>
            <w:rPrChange w:id="62" w:author="E531" w:date="2017-11-20T12:06:00Z">
              <w:rPr/>
            </w:rPrChange>
          </w:rPr>
          <w:t>–</w:t>
        </w:r>
      </w:ins>
      <w:ins w:id="63" w:author="E531" w:date="2017-11-20T12:07:00Z">
        <w:r w:rsidR="00FD1E36">
          <w:rPr>
            <w:lang w:val="en-US"/>
          </w:rPr>
          <w:t xml:space="preserve"> </w:t>
        </w:r>
        <w:r w:rsidR="00FD1E36" w:rsidRPr="00FD1E36">
          <w:rPr>
            <w:rFonts w:eastAsia="Times New Roman" w:cs="Arial"/>
            <w:b w:val="0"/>
            <w:bCs w:val="0"/>
            <w:color w:val="auto"/>
            <w:sz w:val="22"/>
            <w:szCs w:val="22"/>
            <w:lang w:val="en-US"/>
            <w:rPrChange w:id="64" w:author="E531" w:date="2017-11-20T12:08:00Z">
              <w:rPr/>
            </w:rPrChange>
          </w:rPr>
          <w:t>stands for</w:t>
        </w:r>
        <w:r w:rsidR="00FD1E36" w:rsidRPr="00FD1E36">
          <w:rPr>
            <w:rFonts w:eastAsia="Times New Roman" w:cs="Arial"/>
            <w:b w:val="0"/>
            <w:bCs w:val="0"/>
            <w:color w:val="auto"/>
            <w:sz w:val="22"/>
            <w:szCs w:val="22"/>
            <w:rPrChange w:id="65" w:author="E531" w:date="2017-11-20T12:08:00Z">
              <w:rPr>
                <w:rStyle w:val="Nagwek11"/>
              </w:rPr>
            </w:rPrChange>
          </w:rPr>
          <w:t xml:space="preserve"> </w:t>
        </w:r>
        <w:r w:rsidR="00FD1E36" w:rsidRPr="00FD1E36">
          <w:rPr>
            <w:rFonts w:eastAsia="Times New Roman" w:cs="Arial"/>
            <w:b w:val="0"/>
            <w:bCs w:val="0"/>
            <w:color w:val="auto"/>
            <w:sz w:val="22"/>
            <w:szCs w:val="22"/>
            <w:rPrChange w:id="66" w:author="E531" w:date="2017-11-20T12:08:00Z">
              <w:rPr>
                <w:rStyle w:val="5yl5"/>
              </w:rPr>
            </w:rPrChange>
          </w:rPr>
          <w:t xml:space="preserve">Laboratory Internal Management Entity. </w:t>
        </w:r>
        <w:r w:rsidR="00FD1E36" w:rsidRPr="00FD1E36">
          <w:rPr>
            <w:rFonts w:eastAsia="Times New Roman" w:cs="Arial"/>
            <w:b w:val="0"/>
            <w:bCs w:val="0"/>
            <w:color w:val="auto"/>
            <w:sz w:val="22"/>
            <w:szCs w:val="22"/>
            <w:lang w:val="en-US"/>
            <w:rPrChange w:id="67" w:author="E531" w:date="2017-11-20T12:08:00Z">
              <w:rPr>
                <w:rStyle w:val="5yl5"/>
              </w:rPr>
            </w:rPrChange>
          </w:rPr>
          <w:t>It is the name we have given to the applic</w:t>
        </w:r>
        <w:r w:rsidR="00FD1E36" w:rsidRPr="00FD1E36">
          <w:rPr>
            <w:rFonts w:eastAsia="Times New Roman" w:cs="Arial"/>
            <w:b w:val="0"/>
            <w:bCs w:val="0"/>
            <w:color w:val="auto"/>
            <w:sz w:val="22"/>
            <w:szCs w:val="22"/>
            <w:lang w:val="en-US"/>
            <w:rPrChange w:id="68" w:author="E531" w:date="2017-11-20T12:08:00Z">
              <w:rPr>
                <w:rFonts w:cs="Arial"/>
                <w:b/>
                <w:bCs/>
                <w:sz w:val="22"/>
                <w:szCs w:val="22"/>
              </w:rPr>
            </w:rPrChange>
          </w:rPr>
          <w:t xml:space="preserve">ation that is discussed </w:t>
        </w:r>
      </w:ins>
      <w:ins w:id="69" w:author="E531" w:date="2017-11-20T12:11:00Z">
        <w:r w:rsidR="00E95C02">
          <w:rPr>
            <w:rFonts w:eastAsia="Times New Roman" w:cs="Arial"/>
            <w:b w:val="0"/>
            <w:bCs w:val="0"/>
            <w:color w:val="auto"/>
            <w:sz w:val="22"/>
            <w:szCs w:val="22"/>
            <w:lang w:val="en-US"/>
          </w:rPr>
          <w:t>in</w:t>
        </w:r>
      </w:ins>
      <w:ins w:id="70" w:author="E531" w:date="2017-11-20T12:07:00Z">
        <w:r w:rsidR="00FD1E36" w:rsidRPr="00FD1E36">
          <w:rPr>
            <w:rFonts w:eastAsia="Times New Roman" w:cs="Arial"/>
            <w:b w:val="0"/>
            <w:bCs w:val="0"/>
            <w:color w:val="auto"/>
            <w:sz w:val="22"/>
            <w:szCs w:val="22"/>
            <w:lang w:val="en-US"/>
            <w:rPrChange w:id="71" w:author="E531" w:date="2017-11-20T12:08:00Z">
              <w:rPr>
                <w:rStyle w:val="5yl5"/>
              </w:rPr>
            </w:rPrChange>
          </w:rPr>
          <w:t xml:space="preserve"> this document (application we are preparing for Engineering Thesis)</w:t>
        </w:r>
      </w:ins>
    </w:p>
    <w:p w14:paraId="021785B9" w14:textId="77777777" w:rsidR="001848E1" w:rsidRPr="00604026" w:rsidRDefault="001848E1" w:rsidP="001848E1">
      <w:pPr>
        <w:rPr>
          <w:rFonts w:cs="Arial"/>
          <w:lang w:val="en-US"/>
        </w:rPr>
      </w:pPr>
    </w:p>
    <w:p w14:paraId="5B71B3A4" w14:textId="77777777" w:rsidR="00C06053" w:rsidRDefault="00C06053" w:rsidP="00C06053">
      <w:pPr>
        <w:pStyle w:val="Nagwek1"/>
        <w:rPr>
          <w:rFonts w:cs="Arial"/>
          <w:lang w:val="en-US"/>
        </w:rPr>
      </w:pPr>
      <w:bookmarkStart w:id="72" w:name="_Toc498894487"/>
      <w:r>
        <w:rPr>
          <w:rFonts w:cs="Arial"/>
          <w:lang w:val="en-US"/>
        </w:rPr>
        <w:t>Bibliography</w:t>
      </w:r>
      <w:bookmarkEnd w:id="72"/>
    </w:p>
    <w:p w14:paraId="69F29221" w14:textId="0934B777" w:rsidR="005C5833" w:rsidRDefault="005C5833" w:rsidP="00E01F65">
      <w:pPr>
        <w:rPr>
          <w:rFonts w:ascii="Arial" w:hAnsi="Arial" w:cs="Arial"/>
          <w:lang w:val="en-US"/>
        </w:rPr>
      </w:pPr>
    </w:p>
    <w:p w14:paraId="4A375E57" w14:textId="2517C380" w:rsidR="005C5833" w:rsidRPr="005D2FCD" w:rsidRDefault="005C5833" w:rsidP="005C5833">
      <w:pPr>
        <w:pStyle w:val="Akapitzlist"/>
        <w:numPr>
          <w:ilvl w:val="0"/>
          <w:numId w:val="41"/>
        </w:numPr>
        <w:rPr>
          <w:rStyle w:val="Hipercze"/>
          <w:color w:val="auto"/>
          <w:u w:val="none"/>
        </w:rPr>
      </w:pPr>
      <w:r>
        <w:t xml:space="preserve">tutorialspoint.com, (N/A). </w:t>
      </w:r>
      <w:r w:rsidRPr="005C5833">
        <w:rPr>
          <w:rStyle w:val="Uwydatnienie"/>
        </w:rPr>
        <w:t>ASP.NET MVC Tutoria</w:t>
      </w:r>
      <w:r>
        <w:rPr>
          <w:rStyle w:val="Uwydatnienie"/>
        </w:rPr>
        <w:t>l</w:t>
      </w:r>
      <w:r w:rsidRPr="005C5833">
        <w:rPr>
          <w:rStyle w:val="Uwydatnienie"/>
        </w:rPr>
        <w:t xml:space="preserve"> </w:t>
      </w:r>
      <w:r>
        <w:t>[online], Available at: http://www.</w:t>
      </w:r>
      <w:r w:rsidRPr="005C5833">
        <w:t xml:space="preserve"> </w:t>
      </w:r>
      <w:r>
        <w:t>tutorialspoint.com/</w:t>
      </w:r>
      <w:proofErr w:type="spellStart"/>
      <w:r w:rsidRPr="005C5833">
        <w:t>design_pattern</w:t>
      </w:r>
      <w:proofErr w:type="spellEnd"/>
      <w:r w:rsidRPr="005C5833">
        <w:t>/</w:t>
      </w:r>
      <w:r>
        <w:t xml:space="preserve"> [Accessed 15 Nov. 2017]. </w:t>
      </w:r>
    </w:p>
    <w:p w14:paraId="492B06E6" w14:textId="77777777" w:rsidR="005C5833" w:rsidRDefault="005C5833" w:rsidP="005C5833">
      <w:pPr>
        <w:pStyle w:val="Akapitzlist"/>
        <w:ind w:left="792"/>
      </w:pPr>
    </w:p>
    <w:p w14:paraId="12B4707C" w14:textId="243FCF0D" w:rsidR="005C5833" w:rsidRPr="005C5833" w:rsidRDefault="005C5833" w:rsidP="005C5833">
      <w:pPr>
        <w:pStyle w:val="Akapitzlist"/>
        <w:numPr>
          <w:ilvl w:val="0"/>
          <w:numId w:val="41"/>
        </w:numPr>
        <w:rPr>
          <w:rStyle w:val="Hipercze"/>
          <w:color w:val="auto"/>
          <w:u w:val="none"/>
        </w:rPr>
      </w:pPr>
      <w:r w:rsidRPr="005C5833">
        <w:t xml:space="preserve">Wikipedia </w:t>
      </w:r>
      <w:r>
        <w:t xml:space="preserve">(N/A), </w:t>
      </w:r>
      <w:r w:rsidRPr="00FD1E36">
        <w:rPr>
          <w:bCs/>
          <w:i/>
          <w:lang w:val="en"/>
          <w:rPrChange w:id="73" w:author="E531" w:date="2017-11-20T12:04:00Z">
            <w:rPr>
              <w:bCs/>
              <w:lang w:val="en"/>
            </w:rPr>
          </w:rPrChange>
        </w:rPr>
        <w:t>Model–view–controller</w:t>
      </w:r>
      <w:r w:rsidRPr="005C5833">
        <w:t xml:space="preserve"> </w:t>
      </w:r>
      <w:r w:rsidRPr="00E84DA6">
        <w:t xml:space="preserve">[online]. Available at </w:t>
      </w:r>
      <w:hyperlink r:id="rId16" w:history="1">
        <w:r w:rsidRPr="005C5833">
          <w:rPr>
            <w:rStyle w:val="Hipercze"/>
          </w:rPr>
          <w:t>https://en.wikipedia.org/wiki/Model%E2%80%93view%E2%80%93controller</w:t>
        </w:r>
      </w:hyperlink>
      <w:r>
        <w:rPr>
          <w:rStyle w:val="Hipercze"/>
        </w:rPr>
        <w:t xml:space="preserve"> </w:t>
      </w:r>
      <w:r>
        <w:t>[Accessed 15 Nov. 2017].</w:t>
      </w:r>
    </w:p>
    <w:p w14:paraId="747D4183" w14:textId="77777777" w:rsidR="005C5833" w:rsidRDefault="005C5833" w:rsidP="00E84DA6">
      <w:pPr>
        <w:pStyle w:val="Akapitzlist"/>
      </w:pPr>
    </w:p>
    <w:p w14:paraId="5B0546E2" w14:textId="77777777" w:rsidR="005C5833" w:rsidRPr="005C5833" w:rsidRDefault="005C5833" w:rsidP="005C5833">
      <w:pPr>
        <w:pStyle w:val="Akapitzlist"/>
        <w:ind w:left="792"/>
      </w:pPr>
    </w:p>
    <w:p w14:paraId="2F4C111A" w14:textId="3D2FADCB" w:rsidR="005C5833" w:rsidRDefault="005C5833" w:rsidP="005C5833">
      <w:pPr>
        <w:pStyle w:val="Akapitzlist"/>
        <w:numPr>
          <w:ilvl w:val="0"/>
          <w:numId w:val="41"/>
        </w:numPr>
      </w:pPr>
      <w:r w:rsidRPr="005C5833">
        <w:t>software-testing-tutorials-automation.com</w:t>
      </w:r>
      <w:r>
        <w:t xml:space="preserve"> (2016), </w:t>
      </w:r>
      <w:r w:rsidRPr="00FD1E36">
        <w:rPr>
          <w:i/>
          <w:rPrChange w:id="74" w:author="E531" w:date="2017-11-20T12:04:00Z">
            <w:rPr/>
          </w:rPrChange>
        </w:rPr>
        <w:t>Waterfall Model</w:t>
      </w:r>
      <w:r>
        <w:t xml:space="preserve"> [online]. Available at </w:t>
      </w:r>
      <w:hyperlink r:id="rId17" w:history="1">
        <w:r w:rsidRPr="00342563">
          <w:rPr>
            <w:rStyle w:val="Hipercze"/>
          </w:rPr>
          <w:t>http://www.software-testing-tutorials-automation.com/2016/06/waterfall-model.html</w:t>
        </w:r>
      </w:hyperlink>
      <w:r>
        <w:t xml:space="preserve"> [Accessed 15 Nov. 2017].</w:t>
      </w:r>
    </w:p>
    <w:p w14:paraId="1438D3F0" w14:textId="77777777" w:rsidR="005C5833" w:rsidRDefault="005C5833" w:rsidP="00E84DA6">
      <w:pPr>
        <w:pStyle w:val="Akapitzlist"/>
        <w:ind w:left="792"/>
      </w:pPr>
    </w:p>
    <w:p w14:paraId="63274838" w14:textId="77777777" w:rsidR="005C5833" w:rsidRDefault="005C5833" w:rsidP="00E84DA6">
      <w:pPr>
        <w:pStyle w:val="Akapitzlist"/>
        <w:ind w:left="792"/>
      </w:pPr>
    </w:p>
    <w:p w14:paraId="750A88B9" w14:textId="63AA281B" w:rsidR="005C5833" w:rsidRPr="005C5833" w:rsidDel="00E95C02" w:rsidRDefault="005C5833" w:rsidP="005C5833">
      <w:pPr>
        <w:pStyle w:val="Akapitzlist"/>
        <w:numPr>
          <w:ilvl w:val="0"/>
          <w:numId w:val="41"/>
        </w:numPr>
        <w:rPr>
          <w:del w:id="75" w:author="E531" w:date="2017-11-20T12:11:00Z"/>
        </w:rPr>
      </w:pPr>
      <w:proofErr w:type="spellStart"/>
      <w:r w:rsidRPr="005C5833">
        <w:t>Legierski</w:t>
      </w:r>
      <w:proofErr w:type="spellEnd"/>
      <w:r w:rsidRPr="005C5833">
        <w:t xml:space="preserve"> J.</w:t>
      </w:r>
      <w:r>
        <w:t xml:space="preserve"> (N/A). </w:t>
      </w:r>
      <w:r w:rsidRPr="00FD1E36">
        <w:rPr>
          <w:i/>
          <w:rPrChange w:id="76" w:author="E531" w:date="2017-11-20T12:04:00Z">
            <w:rPr/>
          </w:rPrChange>
        </w:rPr>
        <w:t>Lecture Note</w:t>
      </w:r>
      <w:del w:id="77" w:author="E531" w:date="2017-11-20T12:04:00Z">
        <w:r w:rsidRPr="00FD1E36" w:rsidDel="00FD1E36">
          <w:rPr>
            <w:i/>
            <w:rPrChange w:id="78" w:author="E531" w:date="2017-11-20T12:04:00Z">
              <w:rPr/>
            </w:rPrChange>
          </w:rPr>
          <w:delText>r</w:delText>
        </w:r>
      </w:del>
      <w:r w:rsidRPr="00FD1E36">
        <w:rPr>
          <w:i/>
          <w:rPrChange w:id="79" w:author="E531" w:date="2017-11-20T12:04:00Z">
            <w:rPr/>
          </w:rPrChange>
        </w:rPr>
        <w:t>s [</w:t>
      </w:r>
      <w:r>
        <w:t xml:space="preserve">online] Available at </w:t>
      </w:r>
      <w:hyperlink r:id="rId18" w:history="1">
        <w:r w:rsidRPr="005C5833">
          <w:rPr>
            <w:rStyle w:val="Hipercze"/>
          </w:rPr>
          <w:t>http://pages.mini.pw.edu.pl/~legierskij/eng/dydaktyka_eng.html</w:t>
        </w:r>
      </w:hyperlink>
      <w:r>
        <w:rPr>
          <w:rStyle w:val="Hipercze"/>
        </w:rPr>
        <w:t xml:space="preserve"> </w:t>
      </w:r>
      <w:r>
        <w:t>[Accessed 15 Nov. 2017].</w:t>
      </w:r>
    </w:p>
    <w:p w14:paraId="19DCE484" w14:textId="76741056" w:rsidR="005C5833" w:rsidRPr="00E95C02" w:rsidRDefault="005C5833" w:rsidP="00E01F65">
      <w:pPr>
        <w:pStyle w:val="Akapitzlist"/>
        <w:numPr>
          <w:ilvl w:val="0"/>
          <w:numId w:val="41"/>
        </w:numPr>
        <w:rPr>
          <w:rFonts w:cs="Arial"/>
        </w:rPr>
        <w:pPrChange w:id="80" w:author="E531" w:date="2017-11-20T12:11:00Z">
          <w:pPr/>
        </w:pPrChange>
      </w:pPr>
    </w:p>
    <w:sectPr w:rsidR="005C5833" w:rsidRPr="00E95C02" w:rsidSect="00636AD7">
      <w:footerReference w:type="default" r:id="rId19"/>
      <w:pgSz w:w="11906" w:h="16838"/>
      <w:pgMar w:top="1417" w:right="1417" w:bottom="1417" w:left="1417" w:header="0" w:footer="708" w:gutter="0"/>
      <w:cols w:space="708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Agnieszka" w:date="2017-11-19T18:00:00Z" w:initials="A">
    <w:p w14:paraId="18D38D9D" w14:textId="4E608D2F" w:rsidR="006D0F66" w:rsidRPr="00A82738" w:rsidRDefault="006D0F66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  <w:r w:rsidRPr="00A82738">
        <w:rPr>
          <w:lang w:val="en-US"/>
        </w:rPr>
        <w:t>Not clear. Please rewrite and extend the discussion. What is LIME ??</w:t>
      </w:r>
    </w:p>
  </w:comment>
  <w:comment w:id="25" w:author="Agnieszka" w:date="2017-11-19T17:57:00Z" w:initials="A">
    <w:p w14:paraId="0723B247" w14:textId="555F0A1B" w:rsidR="006D0F66" w:rsidRPr="00A82738" w:rsidRDefault="006D0F66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  <w:r w:rsidRPr="00A82738">
        <w:rPr>
          <w:lang w:val="en-US"/>
        </w:rPr>
        <w:t xml:space="preserve">What is backend – the notion </w:t>
      </w:r>
      <w:proofErr w:type="spellStart"/>
      <w:r w:rsidRPr="00A82738">
        <w:rPr>
          <w:lang w:val="en-US"/>
        </w:rPr>
        <w:t>mustbe</w:t>
      </w:r>
      <w:proofErr w:type="spellEnd"/>
      <w:r w:rsidRPr="00A82738">
        <w:rPr>
          <w:lang w:val="en-US"/>
        </w:rPr>
        <w:t xml:space="preserve"> introduced before it is used.</w:t>
      </w:r>
    </w:p>
  </w:comment>
  <w:comment w:id="26" w:author="Agnieszka" w:date="2017-11-19T17:56:00Z" w:initials="A">
    <w:p w14:paraId="38885538" w14:textId="77777777" w:rsidR="006D0F66" w:rsidRPr="00A82738" w:rsidRDefault="006D0F66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  <w:r w:rsidRPr="00A82738">
        <w:rPr>
          <w:lang w:val="en-US"/>
        </w:rPr>
        <w:t>There must be a glossary attached to this document (you can make one glossary for all documentation prepared for the group project). The glossary explains key notions, such as http, REST, API, …</w:t>
      </w:r>
    </w:p>
  </w:comment>
  <w:comment w:id="30" w:author="Agnieszka" w:date="2017-11-19T17:58:00Z" w:initials="A">
    <w:p w14:paraId="7D1B4C33" w14:textId="142B1F7A" w:rsidR="006D0F66" w:rsidRPr="00A82738" w:rsidRDefault="006D0F66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  <w:r w:rsidRPr="00A82738">
        <w:rPr>
          <w:lang w:val="en-US"/>
        </w:rPr>
        <w:t>Remember about a/the in the document</w:t>
      </w:r>
    </w:p>
  </w:comment>
  <w:comment w:id="29" w:author="Agnieszka" w:date="2017-11-19T18:00:00Z" w:initials="A">
    <w:p w14:paraId="55635A38" w14:textId="26D4D79E" w:rsidR="006D0F66" w:rsidRPr="00A82738" w:rsidRDefault="006D0F66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  <w:r w:rsidRPr="00A82738">
        <w:rPr>
          <w:lang w:val="en-US"/>
        </w:rPr>
        <w:t xml:space="preserve">In this description you name certain components. </w:t>
      </w:r>
      <w:proofErr w:type="spellStart"/>
      <w:r w:rsidRPr="00A82738">
        <w:rPr>
          <w:lang w:val="en-US"/>
        </w:rPr>
        <w:t>Plase</w:t>
      </w:r>
      <w:proofErr w:type="spellEnd"/>
      <w:r w:rsidRPr="00A82738">
        <w:rPr>
          <w:lang w:val="en-US"/>
        </w:rPr>
        <w:t xml:space="preserve"> explain what they are, before you write about </w:t>
      </w:r>
      <w:proofErr w:type="spellStart"/>
      <w:r w:rsidRPr="00A82738">
        <w:rPr>
          <w:lang w:val="en-US"/>
        </w:rPr>
        <w:t>fthe</w:t>
      </w:r>
      <w:proofErr w:type="spellEnd"/>
      <w:r w:rsidRPr="00A82738">
        <w:rPr>
          <w:lang w:val="en-US"/>
        </w:rPr>
        <w:t xml:space="preserve"> request flow.</w:t>
      </w:r>
    </w:p>
  </w:comment>
  <w:comment w:id="45" w:author="Agnieszka" w:date="2017-11-19T18:02:00Z" w:initials="A">
    <w:p w14:paraId="344551CF" w14:textId="567AAD34" w:rsidR="006D0F66" w:rsidRPr="00A82738" w:rsidRDefault="006D0F66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  <w:r w:rsidRPr="00A82738">
        <w:rPr>
          <w:lang w:val="en-US"/>
        </w:rPr>
        <w:t>Introduce the figure in a sentence. Explain the meaning of arrows ( explain the convention).</w:t>
      </w:r>
    </w:p>
  </w:comment>
  <w:comment w:id="49" w:author="Agnieszka" w:date="2017-11-19T18:03:00Z" w:initials="A">
    <w:p w14:paraId="7B25DA96" w14:textId="0030841D" w:rsidR="006D0F66" w:rsidRPr="00A82738" w:rsidRDefault="006D0F66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  <w:r w:rsidRPr="00A82738">
        <w:rPr>
          <w:lang w:val="en-US"/>
        </w:rPr>
        <w:t>a/the missing</w:t>
      </w:r>
    </w:p>
  </w:comment>
  <w:comment w:id="50" w:author="Agnieszka" w:date="2017-11-19T18:07:00Z" w:initials="A">
    <w:p w14:paraId="7BF95696" w14:textId="48F792B8" w:rsidR="006D0F66" w:rsidRPr="00A82738" w:rsidRDefault="006D0F66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  <w:r w:rsidRPr="00A82738">
        <w:rPr>
          <w:lang w:val="en-US"/>
        </w:rPr>
        <w:t xml:space="preserve">Please add a section on the CIA triad of the application and how your technical solutions will assure desired properties. </w:t>
      </w:r>
    </w:p>
    <w:p w14:paraId="4A520E33" w14:textId="77777777" w:rsidR="006D0F66" w:rsidRPr="00A82738" w:rsidRDefault="006D0F66">
      <w:pPr>
        <w:pStyle w:val="Tekstkomentarza"/>
        <w:rPr>
          <w:lang w:val="en-US"/>
        </w:rPr>
      </w:pPr>
    </w:p>
    <w:p w14:paraId="5CC46EAA" w14:textId="65340785" w:rsidR="006D0F66" w:rsidRPr="00A82738" w:rsidRDefault="006D0F66">
      <w:pPr>
        <w:pStyle w:val="Tekstkomentarza"/>
        <w:rPr>
          <w:lang w:val="en-US"/>
        </w:rPr>
      </w:pPr>
      <w:r w:rsidRPr="00A82738">
        <w:rPr>
          <w:lang w:val="en-US"/>
        </w:rPr>
        <w:t xml:space="preserve">Please add a section on target technologies, developer technologies (could be a rough sketch), and tools to be used during </w:t>
      </w:r>
      <w:bookmarkStart w:id="51" w:name="_GoBack"/>
      <w:bookmarkEnd w:id="51"/>
      <w:r w:rsidRPr="00A82738">
        <w:rPr>
          <w:lang w:val="en-US"/>
        </w:rPr>
        <w:t xml:space="preserve">the development process.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D38D9D" w15:done="0"/>
  <w15:commentEx w15:paraId="0723B247" w15:done="0"/>
  <w15:commentEx w15:paraId="38885538" w15:done="0"/>
  <w15:commentEx w15:paraId="7D1B4C33" w15:done="1"/>
  <w15:commentEx w15:paraId="55635A38" w15:done="0"/>
  <w15:commentEx w15:paraId="344551CF" w15:done="1"/>
  <w15:commentEx w15:paraId="7B25DA96" w15:done="1"/>
  <w15:commentEx w15:paraId="5CC46EA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1782C" w14:textId="77777777" w:rsidR="00190D72" w:rsidRDefault="00190D72">
      <w:pPr>
        <w:spacing w:after="0" w:line="240" w:lineRule="auto"/>
      </w:pPr>
      <w:r>
        <w:separator/>
      </w:r>
    </w:p>
  </w:endnote>
  <w:endnote w:type="continuationSeparator" w:id="0">
    <w:p w14:paraId="3DD5E0B9" w14:textId="77777777" w:rsidR="00190D72" w:rsidRDefault="00190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ato">
    <w:altName w:val="Times New Roman"/>
    <w:charset w:val="EE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31A8" w14:textId="77777777" w:rsidR="006D0F66" w:rsidRDefault="006D0F66">
    <w:pPr>
      <w:pStyle w:val="Stopka1"/>
      <w:jc w:val="right"/>
    </w:pPr>
    <w:r>
      <w:fldChar w:fldCharType="begin"/>
    </w:r>
    <w:r>
      <w:instrText>PAGE</w:instrText>
    </w:r>
    <w:r>
      <w:fldChar w:fldCharType="separate"/>
    </w:r>
    <w:r w:rsidR="00744253">
      <w:rPr>
        <w:noProof/>
      </w:rPr>
      <w:t>11</w:t>
    </w:r>
    <w:r>
      <w:fldChar w:fldCharType="end"/>
    </w:r>
  </w:p>
  <w:p w14:paraId="4052E27B" w14:textId="77777777" w:rsidR="006D0F66" w:rsidRDefault="006D0F66">
    <w:pPr>
      <w:pStyle w:val="Stopk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4669A" w14:textId="77777777" w:rsidR="00190D72" w:rsidRDefault="00190D72">
      <w:pPr>
        <w:spacing w:after="0" w:line="240" w:lineRule="auto"/>
      </w:pPr>
      <w:r>
        <w:separator/>
      </w:r>
    </w:p>
  </w:footnote>
  <w:footnote w:type="continuationSeparator" w:id="0">
    <w:p w14:paraId="0062AC92" w14:textId="77777777" w:rsidR="00190D72" w:rsidRDefault="00190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A4E0F"/>
    <w:multiLevelType w:val="hybridMultilevel"/>
    <w:tmpl w:val="A34C2EE4"/>
    <w:lvl w:ilvl="0" w:tplc="3050CCD6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37DC"/>
    <w:multiLevelType w:val="hybridMultilevel"/>
    <w:tmpl w:val="74FEA7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722ABB"/>
    <w:multiLevelType w:val="hybridMultilevel"/>
    <w:tmpl w:val="74FEA7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620038"/>
    <w:multiLevelType w:val="hybridMultilevel"/>
    <w:tmpl w:val="60E0CADE"/>
    <w:lvl w:ilvl="0" w:tplc="3050CCD6">
      <w:start w:val="1"/>
      <w:numFmt w:val="upperRoman"/>
      <w:lvlText w:val="%1."/>
      <w:lvlJc w:val="right"/>
      <w:pPr>
        <w:ind w:left="792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1E4A2B5C"/>
    <w:multiLevelType w:val="hybridMultilevel"/>
    <w:tmpl w:val="74FEA7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021391"/>
    <w:multiLevelType w:val="multilevel"/>
    <w:tmpl w:val="8F44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A452C"/>
    <w:multiLevelType w:val="hybridMultilevel"/>
    <w:tmpl w:val="74FEA7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CE56F8"/>
    <w:multiLevelType w:val="multilevel"/>
    <w:tmpl w:val="9AFAFF6C"/>
    <w:lvl w:ilvl="0">
      <w:start w:val="1"/>
      <w:numFmt w:val="decimal"/>
      <w:pStyle w:val="Nagwek11"/>
      <w:lvlText w:val=""/>
      <w:lvlJc w:val="left"/>
      <w:pPr>
        <w:ind w:left="432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92B2196"/>
    <w:multiLevelType w:val="multilevel"/>
    <w:tmpl w:val="C78CBC0C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A3C734E"/>
    <w:multiLevelType w:val="hybridMultilevel"/>
    <w:tmpl w:val="74FEA7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E647BFE"/>
    <w:multiLevelType w:val="hybridMultilevel"/>
    <w:tmpl w:val="155CD1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260B0"/>
    <w:multiLevelType w:val="multilevel"/>
    <w:tmpl w:val="2A82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870FC7"/>
    <w:multiLevelType w:val="multilevel"/>
    <w:tmpl w:val="9AFAFF6C"/>
    <w:styleLink w:val="Styl2"/>
    <w:lvl w:ilvl="0">
      <w:start w:val="1"/>
      <w:numFmt w:val="decimal"/>
      <w:lvlText w:val=""/>
      <w:lvlJc w:val="left"/>
      <w:pPr>
        <w:ind w:left="432" w:hanging="432"/>
      </w:pPr>
      <w:rPr>
        <w:rFonts w:ascii="Arial" w:hAnsi="Arial"/>
        <w:color w:val="auto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362542"/>
    <w:multiLevelType w:val="hybridMultilevel"/>
    <w:tmpl w:val="2D28B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414EE"/>
    <w:multiLevelType w:val="hybridMultilevel"/>
    <w:tmpl w:val="74FEA7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8E2F21"/>
    <w:multiLevelType w:val="hybridMultilevel"/>
    <w:tmpl w:val="60E0CADE"/>
    <w:lvl w:ilvl="0" w:tplc="3050CCD6">
      <w:start w:val="1"/>
      <w:numFmt w:val="upperRoman"/>
      <w:lvlText w:val="%1."/>
      <w:lvlJc w:val="right"/>
      <w:pPr>
        <w:ind w:left="792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329410F7"/>
    <w:multiLevelType w:val="hybridMultilevel"/>
    <w:tmpl w:val="74FEA7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61C0CC5"/>
    <w:multiLevelType w:val="hybridMultilevel"/>
    <w:tmpl w:val="1324C01A"/>
    <w:lvl w:ilvl="0" w:tplc="53F0A42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DA605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6B4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CA77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3E94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EC7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0A90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844B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DC2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6A6684"/>
    <w:multiLevelType w:val="hybridMultilevel"/>
    <w:tmpl w:val="4CAE3B94"/>
    <w:lvl w:ilvl="0" w:tplc="F404EA9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86406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2094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18C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462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D0E3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AA5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7A30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CE6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961C45"/>
    <w:multiLevelType w:val="hybridMultilevel"/>
    <w:tmpl w:val="6BFAB96E"/>
    <w:lvl w:ilvl="0" w:tplc="52FAB16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5666A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EA24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CA9E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F60E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C298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64BE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2290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00EA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683C21"/>
    <w:multiLevelType w:val="multilevel"/>
    <w:tmpl w:val="F734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423C27"/>
    <w:multiLevelType w:val="hybridMultilevel"/>
    <w:tmpl w:val="8E0E4A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00080"/>
    <w:multiLevelType w:val="hybridMultilevel"/>
    <w:tmpl w:val="1D34BB2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001CF2"/>
    <w:multiLevelType w:val="multilevel"/>
    <w:tmpl w:val="6F8E0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E84662"/>
    <w:multiLevelType w:val="hybridMultilevel"/>
    <w:tmpl w:val="74FEA7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B596904"/>
    <w:multiLevelType w:val="multilevel"/>
    <w:tmpl w:val="F7B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4A6611"/>
    <w:multiLevelType w:val="hybridMultilevel"/>
    <w:tmpl w:val="1D34BB2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A32594"/>
    <w:multiLevelType w:val="multilevel"/>
    <w:tmpl w:val="8EBE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F25CDB"/>
    <w:multiLevelType w:val="hybridMultilevel"/>
    <w:tmpl w:val="0526C038"/>
    <w:lvl w:ilvl="0" w:tplc="F404EA98">
      <w:start w:val="2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105B0A"/>
    <w:multiLevelType w:val="hybridMultilevel"/>
    <w:tmpl w:val="C0981D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156E2"/>
    <w:multiLevelType w:val="hybridMultilevel"/>
    <w:tmpl w:val="74FEA7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A3575D6"/>
    <w:multiLevelType w:val="multilevel"/>
    <w:tmpl w:val="E6A84648"/>
    <w:lvl w:ilvl="0">
      <w:start w:val="1"/>
      <w:numFmt w:val="bullet"/>
      <w:pStyle w:val="IBulleted"/>
      <w:lvlText w:val=""/>
      <w:lvlJc w:val="left"/>
      <w:pPr>
        <w:tabs>
          <w:tab w:val="num" w:pos="360"/>
        </w:tabs>
        <w:ind w:left="1134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69967C84"/>
    <w:multiLevelType w:val="hybridMultilevel"/>
    <w:tmpl w:val="49C46C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854834"/>
    <w:multiLevelType w:val="hybridMultilevel"/>
    <w:tmpl w:val="1D34BB2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C0CF2"/>
    <w:multiLevelType w:val="multilevel"/>
    <w:tmpl w:val="BB8A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230CE9"/>
    <w:multiLevelType w:val="hybridMultilevel"/>
    <w:tmpl w:val="1D34BB2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DB59C3"/>
    <w:multiLevelType w:val="hybridMultilevel"/>
    <w:tmpl w:val="74FEA7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6393D33"/>
    <w:multiLevelType w:val="hybridMultilevel"/>
    <w:tmpl w:val="1D34BB2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82EBA"/>
    <w:multiLevelType w:val="multilevel"/>
    <w:tmpl w:val="B87A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FB0CE5"/>
    <w:multiLevelType w:val="hybridMultilevel"/>
    <w:tmpl w:val="CB94A4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7"/>
  </w:num>
  <w:num w:numId="3">
    <w:abstractNumId w:val="12"/>
  </w:num>
  <w:num w:numId="4">
    <w:abstractNumId w:val="8"/>
  </w:num>
  <w:num w:numId="5">
    <w:abstractNumId w:val="11"/>
    <w:lvlOverride w:ilvl="0">
      <w:lvl w:ilvl="0">
        <w:start w:val="1"/>
        <w:numFmt w:val="upperRoman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upperLetter"/>
        <w:lvlText w:val="%2."/>
        <w:lvlJc w:val="left"/>
        <w:pPr>
          <w:ind w:left="720" w:firstLine="0"/>
        </w:pPr>
      </w:lvl>
    </w:lvlOverride>
    <w:lvlOverride w:ilvl="2">
      <w:lvl w:ilvl="2">
        <w:start w:val="1"/>
        <w:numFmt w:val="decimal"/>
        <w:lvlText w:val="%3."/>
        <w:lvlJc w:val="left"/>
        <w:pPr>
          <w:ind w:left="1440" w:firstLine="0"/>
        </w:pPr>
      </w:lvl>
    </w:lvlOverride>
    <w:lvlOverride w:ilvl="3">
      <w:lvl w:ilvl="3">
        <w:start w:val="1"/>
        <w:numFmt w:val="lowerLetter"/>
        <w:lvlText w:val="%4)"/>
        <w:lvlJc w:val="left"/>
        <w:pPr>
          <w:ind w:left="2160" w:firstLine="0"/>
        </w:pPr>
      </w:lvl>
    </w:lvlOverride>
    <w:lvlOverride w:ilvl="4">
      <w:lvl w:ilvl="4">
        <w:start w:val="1"/>
        <w:numFmt w:val="decimal"/>
        <w:lvlText w:val="(%5)"/>
        <w:lvlJc w:val="left"/>
        <w:pPr>
          <w:ind w:left="2880" w:firstLine="0"/>
        </w:pPr>
      </w:lvl>
    </w:lvlOverride>
    <w:lvlOverride w:ilvl="5">
      <w:lvl w:ilvl="5">
        <w:start w:val="1"/>
        <w:numFmt w:val="lowerLetter"/>
        <w:lvlText w:val="(%6)"/>
        <w:lvlJc w:val="left"/>
        <w:pPr>
          <w:ind w:left="3600" w:firstLine="0"/>
        </w:pPr>
      </w:lvl>
    </w:lvlOverride>
    <w:lvlOverride w:ilvl="6">
      <w:lvl w:ilvl="6">
        <w:start w:val="1"/>
        <w:numFmt w:val="lowerRoman"/>
        <w:lvlText w:val="(%7)"/>
        <w:lvlJc w:val="left"/>
        <w:pPr>
          <w:ind w:left="4320" w:firstLine="0"/>
        </w:pPr>
      </w:lvl>
    </w:lvlOverride>
    <w:lvlOverride w:ilvl="7">
      <w:lvl w:ilvl="7">
        <w:start w:val="1"/>
        <w:numFmt w:val="lowerLetter"/>
        <w:lvlText w:val="(%8)"/>
        <w:lvlJc w:val="left"/>
        <w:pPr>
          <w:ind w:left="5040" w:firstLine="0"/>
        </w:pPr>
      </w:lvl>
    </w:lvlOverride>
    <w:lvlOverride w:ilvl="8">
      <w:lvl w:ilvl="8">
        <w:start w:val="1"/>
        <w:numFmt w:val="lowerRoman"/>
        <w:lvlText w:val="(%9)"/>
        <w:lvlJc w:val="left"/>
        <w:pPr>
          <w:ind w:left="5760" w:firstLine="0"/>
        </w:pPr>
      </w:lvl>
    </w:lvlOverride>
  </w:num>
  <w:num w:numId="6">
    <w:abstractNumId w:val="38"/>
  </w:num>
  <w:num w:numId="7">
    <w:abstractNumId w:val="23"/>
    <w:lvlOverride w:ilvl="0">
      <w:lvl w:ilvl="0">
        <w:numFmt w:val="lowerLetter"/>
        <w:lvlText w:val="%1."/>
        <w:lvlJc w:val="left"/>
      </w:lvl>
    </w:lvlOverride>
  </w:num>
  <w:num w:numId="8">
    <w:abstractNumId w:val="18"/>
  </w:num>
  <w:num w:numId="9">
    <w:abstractNumId w:val="34"/>
  </w:num>
  <w:num w:numId="10">
    <w:abstractNumId w:val="19"/>
  </w:num>
  <w:num w:numId="11">
    <w:abstractNumId w:val="27"/>
  </w:num>
  <w:num w:numId="12">
    <w:abstractNumId w:val="17"/>
  </w:num>
  <w:num w:numId="13">
    <w:abstractNumId w:val="5"/>
  </w:num>
  <w:num w:numId="14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39"/>
  </w:num>
  <w:num w:numId="17">
    <w:abstractNumId w:val="2"/>
  </w:num>
  <w:num w:numId="18">
    <w:abstractNumId w:val="4"/>
  </w:num>
  <w:num w:numId="19">
    <w:abstractNumId w:val="36"/>
  </w:num>
  <w:num w:numId="20">
    <w:abstractNumId w:val="6"/>
  </w:num>
  <w:num w:numId="21">
    <w:abstractNumId w:val="30"/>
  </w:num>
  <w:num w:numId="22">
    <w:abstractNumId w:val="24"/>
  </w:num>
  <w:num w:numId="23">
    <w:abstractNumId w:val="9"/>
  </w:num>
  <w:num w:numId="24">
    <w:abstractNumId w:val="1"/>
  </w:num>
  <w:num w:numId="25">
    <w:abstractNumId w:val="14"/>
  </w:num>
  <w:num w:numId="26">
    <w:abstractNumId w:val="32"/>
  </w:num>
  <w:num w:numId="27">
    <w:abstractNumId w:val="37"/>
  </w:num>
  <w:num w:numId="28">
    <w:abstractNumId w:val="35"/>
  </w:num>
  <w:num w:numId="29">
    <w:abstractNumId w:val="33"/>
  </w:num>
  <w:num w:numId="30">
    <w:abstractNumId w:val="22"/>
  </w:num>
  <w:num w:numId="31">
    <w:abstractNumId w:val="26"/>
  </w:num>
  <w:num w:numId="32">
    <w:abstractNumId w:val="20"/>
  </w:num>
  <w:num w:numId="33">
    <w:abstractNumId w:val="29"/>
  </w:num>
  <w:num w:numId="34">
    <w:abstractNumId w:val="10"/>
  </w:num>
  <w:num w:numId="35">
    <w:abstractNumId w:val="28"/>
  </w:num>
  <w:num w:numId="36">
    <w:abstractNumId w:val="0"/>
  </w:num>
  <w:num w:numId="37">
    <w:abstractNumId w:val="25"/>
  </w:num>
  <w:num w:numId="38">
    <w:abstractNumId w:val="15"/>
  </w:num>
  <w:num w:numId="39">
    <w:abstractNumId w:val="13"/>
  </w:num>
  <w:num w:numId="40">
    <w:abstractNumId w:val="21"/>
  </w:num>
  <w:num w:numId="41">
    <w:abstractNumId w:val="3"/>
  </w:num>
  <w:numIdMacAtCleanup w:val="3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531">
    <w15:presenceInfo w15:providerId="None" w15:userId="E5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57"/>
    <w:rsid w:val="000219F0"/>
    <w:rsid w:val="00072CD6"/>
    <w:rsid w:val="00074F2B"/>
    <w:rsid w:val="00081AA7"/>
    <w:rsid w:val="00085C06"/>
    <w:rsid w:val="00096698"/>
    <w:rsid w:val="000A7FE8"/>
    <w:rsid w:val="000B0DBA"/>
    <w:rsid w:val="000B32C7"/>
    <w:rsid w:val="000C418A"/>
    <w:rsid w:val="000D0D16"/>
    <w:rsid w:val="000D2A4B"/>
    <w:rsid w:val="000D369F"/>
    <w:rsid w:val="000E79C2"/>
    <w:rsid w:val="000F23BE"/>
    <w:rsid w:val="00105B29"/>
    <w:rsid w:val="00111F31"/>
    <w:rsid w:val="001170EA"/>
    <w:rsid w:val="00140C01"/>
    <w:rsid w:val="0015448F"/>
    <w:rsid w:val="00161757"/>
    <w:rsid w:val="00172F2A"/>
    <w:rsid w:val="0017358F"/>
    <w:rsid w:val="001848E1"/>
    <w:rsid w:val="00190156"/>
    <w:rsid w:val="00190D72"/>
    <w:rsid w:val="00197930"/>
    <w:rsid w:val="001B0832"/>
    <w:rsid w:val="001E7D3A"/>
    <w:rsid w:val="00216357"/>
    <w:rsid w:val="00256074"/>
    <w:rsid w:val="00260655"/>
    <w:rsid w:val="00260CDC"/>
    <w:rsid w:val="00270E57"/>
    <w:rsid w:val="00274220"/>
    <w:rsid w:val="00280049"/>
    <w:rsid w:val="002940AC"/>
    <w:rsid w:val="002B69C5"/>
    <w:rsid w:val="002B6AC9"/>
    <w:rsid w:val="002E0424"/>
    <w:rsid w:val="00315955"/>
    <w:rsid w:val="00344909"/>
    <w:rsid w:val="00345DEB"/>
    <w:rsid w:val="003514E6"/>
    <w:rsid w:val="003749F4"/>
    <w:rsid w:val="00374FA3"/>
    <w:rsid w:val="003B5CD0"/>
    <w:rsid w:val="003B7E59"/>
    <w:rsid w:val="003C1DC9"/>
    <w:rsid w:val="003D673E"/>
    <w:rsid w:val="003E28DB"/>
    <w:rsid w:val="004032E2"/>
    <w:rsid w:val="00407380"/>
    <w:rsid w:val="00412A9A"/>
    <w:rsid w:val="00454F85"/>
    <w:rsid w:val="00493369"/>
    <w:rsid w:val="00496E6A"/>
    <w:rsid w:val="004A5D5C"/>
    <w:rsid w:val="004B1BB3"/>
    <w:rsid w:val="00525612"/>
    <w:rsid w:val="00526E7B"/>
    <w:rsid w:val="00540737"/>
    <w:rsid w:val="00551EAC"/>
    <w:rsid w:val="0058213B"/>
    <w:rsid w:val="005945F4"/>
    <w:rsid w:val="005C5833"/>
    <w:rsid w:val="005C70AE"/>
    <w:rsid w:val="00601278"/>
    <w:rsid w:val="00604026"/>
    <w:rsid w:val="00610F2E"/>
    <w:rsid w:val="00636AD7"/>
    <w:rsid w:val="00644981"/>
    <w:rsid w:val="0066364E"/>
    <w:rsid w:val="006709B1"/>
    <w:rsid w:val="006926C2"/>
    <w:rsid w:val="006B1502"/>
    <w:rsid w:val="006D0F66"/>
    <w:rsid w:val="006D1EF1"/>
    <w:rsid w:val="006E5392"/>
    <w:rsid w:val="006E6E0E"/>
    <w:rsid w:val="006E7B03"/>
    <w:rsid w:val="00735388"/>
    <w:rsid w:val="00744253"/>
    <w:rsid w:val="007579AC"/>
    <w:rsid w:val="00757FDE"/>
    <w:rsid w:val="007620FD"/>
    <w:rsid w:val="007708F4"/>
    <w:rsid w:val="00771E52"/>
    <w:rsid w:val="007A6D27"/>
    <w:rsid w:val="007B6B94"/>
    <w:rsid w:val="007C1829"/>
    <w:rsid w:val="007F5B32"/>
    <w:rsid w:val="00814CA9"/>
    <w:rsid w:val="00834C28"/>
    <w:rsid w:val="008414D0"/>
    <w:rsid w:val="008727D7"/>
    <w:rsid w:val="008731B0"/>
    <w:rsid w:val="00877400"/>
    <w:rsid w:val="00881DF9"/>
    <w:rsid w:val="008B235A"/>
    <w:rsid w:val="008B3D2A"/>
    <w:rsid w:val="008C18DF"/>
    <w:rsid w:val="00905844"/>
    <w:rsid w:val="00930348"/>
    <w:rsid w:val="009402E4"/>
    <w:rsid w:val="0094568B"/>
    <w:rsid w:val="009643CF"/>
    <w:rsid w:val="0096602D"/>
    <w:rsid w:val="00966530"/>
    <w:rsid w:val="00974D05"/>
    <w:rsid w:val="00992A31"/>
    <w:rsid w:val="009A39D9"/>
    <w:rsid w:val="009B4498"/>
    <w:rsid w:val="009D0539"/>
    <w:rsid w:val="009E1A7D"/>
    <w:rsid w:val="009E72DA"/>
    <w:rsid w:val="00A06CD5"/>
    <w:rsid w:val="00A40D1A"/>
    <w:rsid w:val="00A5154A"/>
    <w:rsid w:val="00A65D6F"/>
    <w:rsid w:val="00A82738"/>
    <w:rsid w:val="00A8447F"/>
    <w:rsid w:val="00AA38D4"/>
    <w:rsid w:val="00AD2EEB"/>
    <w:rsid w:val="00AE0315"/>
    <w:rsid w:val="00AF4C8F"/>
    <w:rsid w:val="00AF4DFA"/>
    <w:rsid w:val="00B13BE6"/>
    <w:rsid w:val="00B31B52"/>
    <w:rsid w:val="00B4070F"/>
    <w:rsid w:val="00B544ED"/>
    <w:rsid w:val="00B600EF"/>
    <w:rsid w:val="00B72350"/>
    <w:rsid w:val="00BC2420"/>
    <w:rsid w:val="00BE3C50"/>
    <w:rsid w:val="00C06053"/>
    <w:rsid w:val="00C16B3A"/>
    <w:rsid w:val="00C2207A"/>
    <w:rsid w:val="00C722A5"/>
    <w:rsid w:val="00C738D8"/>
    <w:rsid w:val="00C77A7A"/>
    <w:rsid w:val="00C859A9"/>
    <w:rsid w:val="00CA1BAE"/>
    <w:rsid w:val="00CA4FEF"/>
    <w:rsid w:val="00CB3A95"/>
    <w:rsid w:val="00CF0110"/>
    <w:rsid w:val="00D45D41"/>
    <w:rsid w:val="00D6637E"/>
    <w:rsid w:val="00DC7305"/>
    <w:rsid w:val="00E01F65"/>
    <w:rsid w:val="00E3586B"/>
    <w:rsid w:val="00E37C3E"/>
    <w:rsid w:val="00E4301B"/>
    <w:rsid w:val="00E71527"/>
    <w:rsid w:val="00E76DC7"/>
    <w:rsid w:val="00E84DA6"/>
    <w:rsid w:val="00E95C02"/>
    <w:rsid w:val="00EA0731"/>
    <w:rsid w:val="00EE46B3"/>
    <w:rsid w:val="00EE58CE"/>
    <w:rsid w:val="00EF7184"/>
    <w:rsid w:val="00F00DF3"/>
    <w:rsid w:val="00F011F7"/>
    <w:rsid w:val="00F25CDA"/>
    <w:rsid w:val="00F4161A"/>
    <w:rsid w:val="00F4322F"/>
    <w:rsid w:val="00F537F6"/>
    <w:rsid w:val="00F53C5B"/>
    <w:rsid w:val="00F57CD5"/>
    <w:rsid w:val="00F57D78"/>
    <w:rsid w:val="00F60B26"/>
    <w:rsid w:val="00F90A9B"/>
    <w:rsid w:val="00FD13E7"/>
    <w:rsid w:val="00FD1A63"/>
    <w:rsid w:val="00FD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AEAE31"/>
  <w15:docId w15:val="{561AF154-603A-44D4-9F3D-CA2B986A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  <w:spacing w:after="200"/>
    </w:pPr>
  </w:style>
  <w:style w:type="paragraph" w:styleId="Nagwek1">
    <w:name w:val="heading 1"/>
    <w:basedOn w:val="Normalny"/>
    <w:next w:val="Normalny"/>
    <w:link w:val="Nagwek1Znak1"/>
    <w:uiPriority w:val="9"/>
    <w:qFormat/>
    <w:rsid w:val="00E37C3E"/>
    <w:pPr>
      <w:keepNext/>
      <w:keepLines/>
      <w:numPr>
        <w:numId w:val="4"/>
      </w:numPr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1"/>
    <w:uiPriority w:val="9"/>
    <w:unhideWhenUsed/>
    <w:qFormat/>
    <w:rsid w:val="00E37C3E"/>
    <w:pPr>
      <w:keepNext/>
      <w:keepLines/>
      <w:numPr>
        <w:ilvl w:val="1"/>
        <w:numId w:val="4"/>
      </w:numPr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1"/>
    <w:uiPriority w:val="9"/>
    <w:unhideWhenUsed/>
    <w:qFormat/>
    <w:rsid w:val="00E37C3E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1"/>
    <w:uiPriority w:val="9"/>
    <w:semiHidden/>
    <w:unhideWhenUsed/>
    <w:qFormat/>
    <w:rsid w:val="00E37C3E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1"/>
    <w:uiPriority w:val="9"/>
    <w:semiHidden/>
    <w:unhideWhenUsed/>
    <w:qFormat/>
    <w:rsid w:val="00E37C3E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1"/>
    <w:uiPriority w:val="9"/>
    <w:semiHidden/>
    <w:unhideWhenUsed/>
    <w:qFormat/>
    <w:rsid w:val="00E37C3E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1"/>
    <w:uiPriority w:val="9"/>
    <w:semiHidden/>
    <w:unhideWhenUsed/>
    <w:qFormat/>
    <w:rsid w:val="00E37C3E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1"/>
    <w:uiPriority w:val="9"/>
    <w:semiHidden/>
    <w:unhideWhenUsed/>
    <w:qFormat/>
    <w:rsid w:val="00E37C3E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1"/>
    <w:uiPriority w:val="9"/>
    <w:semiHidden/>
    <w:unhideWhenUsed/>
    <w:qFormat/>
    <w:rsid w:val="00E37C3E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1">
    <w:name w:val="Nagłówek 11"/>
    <w:basedOn w:val="Normalny"/>
    <w:link w:val="Nagwek1Znak"/>
    <w:uiPriority w:val="9"/>
    <w:qFormat/>
    <w:rsid w:val="00FD2B22"/>
    <w:pPr>
      <w:keepNext/>
      <w:keepLines/>
      <w:numPr>
        <w:numId w:val="2"/>
      </w:numPr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customStyle="1" w:styleId="Nagwek21">
    <w:name w:val="Nagłówek 21"/>
    <w:basedOn w:val="Normalny"/>
    <w:link w:val="Nagwek2Znak"/>
    <w:uiPriority w:val="9"/>
    <w:unhideWhenUsed/>
    <w:qFormat/>
    <w:rsid w:val="00FD2B22"/>
    <w:pPr>
      <w:keepNext/>
      <w:spacing w:after="120" w:line="240" w:lineRule="auto"/>
      <w:ind w:left="432" w:hanging="432"/>
      <w:outlineLvl w:val="1"/>
    </w:pPr>
    <w:rPr>
      <w:rFonts w:ascii="Arial" w:hAnsi="Arial" w:cs="Times New Roman"/>
      <w:b/>
      <w:bCs/>
      <w:color w:val="4F81BD"/>
      <w:sz w:val="26"/>
      <w:szCs w:val="26"/>
    </w:rPr>
  </w:style>
  <w:style w:type="paragraph" w:customStyle="1" w:styleId="Nagwek31">
    <w:name w:val="Nagłówek 31"/>
    <w:basedOn w:val="Normalny"/>
    <w:link w:val="Nagwek3Znak"/>
    <w:uiPriority w:val="9"/>
    <w:unhideWhenUsed/>
    <w:qFormat/>
    <w:rsid w:val="00710A65"/>
    <w:pPr>
      <w:keepNext/>
      <w:keepLines/>
      <w:spacing w:before="200" w:after="0"/>
      <w:ind w:left="432" w:hanging="432"/>
      <w:outlineLvl w:val="2"/>
    </w:pPr>
    <w:rPr>
      <w:rFonts w:ascii="Arial" w:hAnsi="Arial"/>
      <w:b/>
      <w:bCs/>
      <w:color w:val="4F81BD"/>
    </w:rPr>
  </w:style>
  <w:style w:type="paragraph" w:customStyle="1" w:styleId="Nagwek41">
    <w:name w:val="Nagłówek 41"/>
    <w:basedOn w:val="Normalny"/>
    <w:link w:val="Nagwek4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Nagwek51">
    <w:name w:val="Nagłówek 51"/>
    <w:basedOn w:val="Normalny"/>
    <w:link w:val="Nagwek5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customStyle="1" w:styleId="Nagwek61">
    <w:name w:val="Nagłówek 61"/>
    <w:basedOn w:val="Normalny"/>
    <w:link w:val="Nagwek6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customStyle="1" w:styleId="Nagwek71">
    <w:name w:val="Nagłówek 71"/>
    <w:basedOn w:val="Normalny"/>
    <w:link w:val="Nagwek7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customStyle="1" w:styleId="Nagwek81">
    <w:name w:val="Nagłówek 81"/>
    <w:basedOn w:val="Normalny"/>
    <w:link w:val="Nagwek8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Nagwek91">
    <w:name w:val="Nagłówek 91"/>
    <w:basedOn w:val="Normalny"/>
    <w:link w:val="Nagwek9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uiPriority w:val="99"/>
    <w:rsid w:val="00D669A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1"/>
    <w:uiPriority w:val="9"/>
    <w:rsid w:val="00FD2B22"/>
    <w:rPr>
      <w:rFonts w:ascii="Arial" w:hAnsi="Arial"/>
      <w:b/>
      <w:bCs/>
      <w:color w:val="365F91"/>
      <w:sz w:val="28"/>
      <w:szCs w:val="2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2E4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1"/>
    <w:uiPriority w:val="9"/>
    <w:rsid w:val="00FD2B22"/>
    <w:rPr>
      <w:rFonts w:ascii="Arial" w:hAnsi="Arial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1"/>
    <w:uiPriority w:val="9"/>
    <w:rsid w:val="00710A65"/>
    <w:rPr>
      <w:rFonts w:ascii="Arial" w:hAnsi="Arial"/>
      <w:b/>
      <w:bCs/>
      <w:color w:val="4F81BD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EA7162"/>
    <w:rPr>
      <w:rFonts w:ascii="Arial" w:eastAsia="Times New Roman" w:hAnsi="Arial" w:cs="Arial"/>
      <w:sz w:val="20"/>
      <w:szCs w:val="20"/>
      <w:lang w:eastAsia="pl-PL"/>
    </w:rPr>
  </w:style>
  <w:style w:type="character" w:customStyle="1" w:styleId="czeinternetowe">
    <w:name w:val="Łącze internetowe"/>
    <w:uiPriority w:val="99"/>
    <w:rsid w:val="00D00080"/>
    <w:rPr>
      <w:rFonts w:cs="Times New Roman"/>
      <w:color w:val="0000FF"/>
      <w:u w:val="single"/>
    </w:rPr>
  </w:style>
  <w:style w:type="character" w:customStyle="1" w:styleId="st">
    <w:name w:val="st"/>
    <w:rsid w:val="00A03548"/>
  </w:style>
  <w:style w:type="character" w:customStyle="1" w:styleId="NagwekZnak">
    <w:name w:val="Nagłówek Znak"/>
    <w:basedOn w:val="Domylnaczcionkaakapitu"/>
    <w:link w:val="Nagwek10"/>
    <w:uiPriority w:val="99"/>
    <w:rsid w:val="00B2763E"/>
  </w:style>
  <w:style w:type="character" w:customStyle="1" w:styleId="StopkaZnak">
    <w:name w:val="Stopka Znak"/>
    <w:basedOn w:val="Domylnaczcionkaakapitu"/>
    <w:link w:val="Stopka1"/>
    <w:uiPriority w:val="99"/>
    <w:rsid w:val="00B2763E"/>
  </w:style>
  <w:style w:type="character" w:customStyle="1" w:styleId="Nagwek4Znak">
    <w:name w:val="Nagłówek 4 Znak"/>
    <w:basedOn w:val="Domylnaczcionkaakapitu"/>
    <w:link w:val="Nagwek41"/>
    <w:uiPriority w:val="9"/>
    <w:semiHidden/>
    <w:rsid w:val="00526768"/>
    <w:rPr>
      <w:rFonts w:ascii="Cambria" w:hAnsi="Cambria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1"/>
    <w:uiPriority w:val="9"/>
    <w:semiHidden/>
    <w:rsid w:val="00526768"/>
    <w:rPr>
      <w:rFonts w:ascii="Cambria" w:hAnsi="Cambria"/>
      <w:color w:val="243F60"/>
    </w:rPr>
  </w:style>
  <w:style w:type="character" w:customStyle="1" w:styleId="Nagwek6Znak">
    <w:name w:val="Nagłówek 6 Znak"/>
    <w:basedOn w:val="Domylnaczcionkaakapitu"/>
    <w:link w:val="Nagwek61"/>
    <w:uiPriority w:val="9"/>
    <w:semiHidden/>
    <w:rsid w:val="00526768"/>
    <w:rPr>
      <w:rFonts w:ascii="Cambria" w:hAnsi="Cambria"/>
      <w:i/>
      <w:iCs/>
      <w:color w:val="243F60"/>
    </w:rPr>
  </w:style>
  <w:style w:type="character" w:customStyle="1" w:styleId="Nagwek7Znak">
    <w:name w:val="Nagłówek 7 Znak"/>
    <w:basedOn w:val="Domylnaczcionkaakapitu"/>
    <w:link w:val="Nagwek71"/>
    <w:uiPriority w:val="9"/>
    <w:semiHidden/>
    <w:rsid w:val="00526768"/>
    <w:rPr>
      <w:rFonts w:ascii="Cambria" w:hAnsi="Cambria"/>
      <w:i/>
      <w:iCs/>
      <w:color w:val="404040"/>
    </w:rPr>
  </w:style>
  <w:style w:type="character" w:customStyle="1" w:styleId="Nagwek8Znak">
    <w:name w:val="Nagłówek 8 Znak"/>
    <w:basedOn w:val="Domylnaczcionkaakapitu"/>
    <w:link w:val="Nagwek81"/>
    <w:uiPriority w:val="9"/>
    <w:semiHidden/>
    <w:rsid w:val="00526768"/>
    <w:rPr>
      <w:rFonts w:ascii="Cambria" w:hAnsi="Cambria"/>
      <w:color w:val="404040"/>
      <w:sz w:val="20"/>
      <w:szCs w:val="20"/>
    </w:rPr>
  </w:style>
  <w:style w:type="character" w:customStyle="1" w:styleId="Nagwek9Znak">
    <w:name w:val="Nagłówek 9 Znak"/>
    <w:basedOn w:val="Domylnaczcionkaakapitu"/>
    <w:link w:val="Nagwek91"/>
    <w:uiPriority w:val="9"/>
    <w:semiHidden/>
    <w:rsid w:val="00526768"/>
    <w:rPr>
      <w:rFonts w:ascii="Cambria" w:hAnsi="Cambria"/>
      <w:i/>
      <w:iCs/>
      <w:color w:val="404040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F5BC4"/>
    <w:rPr>
      <w:sz w:val="16"/>
      <w:szCs w:val="16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F5BC4"/>
    <w:rPr>
      <w:rFonts w:ascii="Arial" w:eastAsia="Times New Roman" w:hAnsi="Arial" w:cs="Arial"/>
      <w:b/>
      <w:bCs/>
      <w:sz w:val="20"/>
      <w:szCs w:val="20"/>
      <w:lang w:eastAsia="pl-PL"/>
    </w:rPr>
  </w:style>
  <w:style w:type="character" w:customStyle="1" w:styleId="PodtytuZnak">
    <w:name w:val="Podtytuł Znak"/>
    <w:basedOn w:val="Domylnaczcionkaakapitu"/>
    <w:link w:val="Podtytu1"/>
    <w:uiPriority w:val="11"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2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rPr>
      <w:rFonts w:cs="Times New Roman"/>
      <w:color w:val="00000A"/>
      <w:sz w:val="20"/>
    </w:rPr>
  </w:style>
  <w:style w:type="character" w:customStyle="1" w:styleId="czeindeksu">
    <w:name w:val="Łącze indeksu"/>
  </w:style>
  <w:style w:type="character" w:customStyle="1" w:styleId="Znakiwypunktowania">
    <w:name w:val="Znaki wypunktowania"/>
    <w:rPr>
      <w:rFonts w:ascii="OpenSymbol" w:eastAsia="OpenSymbol" w:hAnsi="OpenSymbol" w:cs="OpenSymbol"/>
    </w:rPr>
  </w:style>
  <w:style w:type="paragraph" w:customStyle="1" w:styleId="Nagwek10">
    <w:name w:val="Nagłówek1"/>
    <w:basedOn w:val="Normalny"/>
    <w:next w:val="Tretekstu"/>
    <w:link w:val="NagwekZnak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customStyle="1" w:styleId="Lista1">
    <w:name w:val="Lista1"/>
    <w:basedOn w:val="Tretekstu"/>
    <w:rPr>
      <w:rFonts w:cs="Mangal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Mangal"/>
    </w:rPr>
  </w:style>
  <w:style w:type="paragraph" w:styleId="HTML-wstpniesformatowany">
    <w:name w:val="HTML Preformatted"/>
    <w:basedOn w:val="Normalny"/>
    <w:uiPriority w:val="99"/>
    <w:unhideWhenUsed/>
    <w:rsid w:val="00D6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uiPriority w:val="99"/>
    <w:qFormat/>
    <w:rsid w:val="004E2E4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2E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20575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Tekstkomentarza">
    <w:name w:val="annotation text"/>
    <w:basedOn w:val="Normalny"/>
    <w:link w:val="TekstkomentarzaZnak"/>
    <w:semiHidden/>
    <w:rsid w:val="00EA7162"/>
    <w:pPr>
      <w:spacing w:after="12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IBulleted">
    <w:name w:val="IBulleted"/>
    <w:basedOn w:val="Normalny"/>
    <w:uiPriority w:val="99"/>
    <w:rsid w:val="002C25E8"/>
    <w:pPr>
      <w:numPr>
        <w:numId w:val="1"/>
      </w:numPr>
      <w:tabs>
        <w:tab w:val="left" w:pos="1400"/>
      </w:tabs>
      <w:spacing w:before="6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Gwka">
    <w:name w:val="Główka"/>
    <w:basedOn w:val="Normalny"/>
    <w:uiPriority w:val="99"/>
    <w:unhideWhenUsed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opka1">
    <w:name w:val="Stopka1"/>
    <w:basedOn w:val="Normalny"/>
    <w:link w:val="StopkaZnak"/>
    <w:uiPriority w:val="99"/>
    <w:unhideWhenUsed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Nagwekspisutreci1">
    <w:name w:val="Nagłówek spisu treści1"/>
    <w:basedOn w:val="Nagwek11"/>
    <w:uiPriority w:val="39"/>
    <w:semiHidden/>
    <w:unhideWhenUsed/>
    <w:qFormat/>
    <w:rsid w:val="008C198D"/>
    <w:rPr>
      <w:lang w:eastAsia="pl-PL"/>
    </w:rPr>
  </w:style>
  <w:style w:type="paragraph" w:customStyle="1" w:styleId="Spistreci11">
    <w:name w:val="Spis treści 11"/>
    <w:basedOn w:val="Normalny"/>
    <w:autoRedefine/>
    <w:uiPriority w:val="39"/>
    <w:unhideWhenUsed/>
    <w:rsid w:val="00FD2B22"/>
    <w:pPr>
      <w:tabs>
        <w:tab w:val="left" w:pos="440"/>
        <w:tab w:val="right" w:leader="dot" w:pos="9062"/>
      </w:tabs>
      <w:spacing w:after="100"/>
    </w:pPr>
  </w:style>
  <w:style w:type="paragraph" w:customStyle="1" w:styleId="Spistreci21">
    <w:name w:val="Spis treści 21"/>
    <w:basedOn w:val="Normalny"/>
    <w:autoRedefine/>
    <w:uiPriority w:val="39"/>
    <w:unhideWhenUsed/>
    <w:rsid w:val="008C198D"/>
    <w:pPr>
      <w:spacing w:after="100"/>
      <w:ind w:left="220"/>
    </w:pPr>
  </w:style>
  <w:style w:type="paragraph" w:customStyle="1" w:styleId="Spistreci31">
    <w:name w:val="Spis treści 31"/>
    <w:basedOn w:val="Normalny"/>
    <w:autoRedefine/>
    <w:uiPriority w:val="39"/>
    <w:unhideWhenUsed/>
    <w:rsid w:val="008C198D"/>
    <w:pPr>
      <w:spacing w:after="100"/>
      <w:ind w:left="440"/>
    </w:pPr>
  </w:style>
  <w:style w:type="paragraph" w:customStyle="1" w:styleId="Default">
    <w:name w:val="Default"/>
    <w:rsid w:val="004756AB"/>
    <w:pPr>
      <w:suppressAutoHyphens/>
      <w:spacing w:line="240" w:lineRule="auto"/>
    </w:pPr>
    <w:rPr>
      <w:rFonts w:ascii="Lato" w:hAnsi="Lato" w:cs="Lato"/>
      <w:color w:val="000000"/>
      <w:sz w:val="24"/>
      <w:szCs w:val="24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rsid w:val="008F5BC4"/>
    <w:pPr>
      <w:spacing w:after="200"/>
    </w:pPr>
    <w:rPr>
      <w:rFonts w:ascii="Calibri" w:hAnsi="Calibri" w:cs="Calibri"/>
      <w:b/>
      <w:bCs/>
      <w:lang w:eastAsia="en-US"/>
    </w:rPr>
  </w:style>
  <w:style w:type="paragraph" w:customStyle="1" w:styleId="Podtytu1">
    <w:name w:val="Podtytuł1"/>
    <w:basedOn w:val="Normalny"/>
    <w:link w:val="PodtytuZnak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Zawartotabeli">
    <w:name w:val="Zawartość tabeli"/>
    <w:basedOn w:val="Normalny"/>
  </w:style>
  <w:style w:type="paragraph" w:customStyle="1" w:styleId="Nagwektabeli">
    <w:name w:val="Nagłówek tabeli"/>
    <w:basedOn w:val="Zawartotabeli"/>
  </w:style>
  <w:style w:type="numbering" w:customStyle="1" w:styleId="Styl1">
    <w:name w:val="Styl1"/>
    <w:uiPriority w:val="99"/>
    <w:rsid w:val="00745DFB"/>
  </w:style>
  <w:style w:type="numbering" w:customStyle="1" w:styleId="Fig">
    <w:name w:val="Fig"/>
    <w:rsid w:val="00243D71"/>
  </w:style>
  <w:style w:type="table" w:styleId="Tabela-Siatka">
    <w:name w:val="Table Grid"/>
    <w:basedOn w:val="Standardowy"/>
    <w:uiPriority w:val="99"/>
    <w:rsid w:val="00A03548"/>
    <w:pPr>
      <w:spacing w:after="12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2">
    <w:name w:val="Styl2"/>
    <w:uiPriority w:val="99"/>
    <w:rsid w:val="00DC7305"/>
    <w:pPr>
      <w:numPr>
        <w:numId w:val="3"/>
      </w:numPr>
    </w:pPr>
  </w:style>
  <w:style w:type="paragraph" w:styleId="Spistreci1">
    <w:name w:val="toc 1"/>
    <w:basedOn w:val="Normalny"/>
    <w:next w:val="Normalny"/>
    <w:autoRedefine/>
    <w:uiPriority w:val="39"/>
    <w:unhideWhenUsed/>
    <w:rsid w:val="00DC730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C7305"/>
    <w:pPr>
      <w:spacing w:after="100"/>
      <w:ind w:left="220"/>
    </w:pPr>
  </w:style>
  <w:style w:type="character" w:customStyle="1" w:styleId="Nagwek1Znak1">
    <w:name w:val="Nagłówek 1 Znak1"/>
    <w:basedOn w:val="Domylnaczcionkaakapitu"/>
    <w:link w:val="Nagwek1"/>
    <w:uiPriority w:val="9"/>
    <w:rsid w:val="00E37C3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Nagwek2Znak1">
    <w:name w:val="Nagłówek 2 Znak1"/>
    <w:basedOn w:val="Domylnaczcionkaakapitu"/>
    <w:link w:val="Nagwek2"/>
    <w:uiPriority w:val="9"/>
    <w:rsid w:val="00E37C3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Nagwek3Znak1">
    <w:name w:val="Nagłówek 3 Znak1"/>
    <w:basedOn w:val="Domylnaczcionkaakapitu"/>
    <w:link w:val="Nagwek3"/>
    <w:uiPriority w:val="9"/>
    <w:rsid w:val="00E37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1">
    <w:name w:val="Nagłówek 4 Znak1"/>
    <w:basedOn w:val="Domylnaczcionkaakapitu"/>
    <w:link w:val="Nagwek4"/>
    <w:uiPriority w:val="9"/>
    <w:semiHidden/>
    <w:rsid w:val="00E37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1">
    <w:name w:val="Nagłówek 5 Znak1"/>
    <w:basedOn w:val="Domylnaczcionkaakapitu"/>
    <w:link w:val="Nagwek5"/>
    <w:uiPriority w:val="9"/>
    <w:semiHidden/>
    <w:rsid w:val="00E37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1">
    <w:name w:val="Nagłówek 6 Znak1"/>
    <w:basedOn w:val="Domylnaczcionkaakapitu"/>
    <w:link w:val="Nagwek6"/>
    <w:uiPriority w:val="9"/>
    <w:semiHidden/>
    <w:rsid w:val="00E37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1">
    <w:name w:val="Nagłówek 7 Znak1"/>
    <w:basedOn w:val="Domylnaczcionkaakapitu"/>
    <w:link w:val="Nagwek7"/>
    <w:uiPriority w:val="9"/>
    <w:semiHidden/>
    <w:rsid w:val="00E37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1">
    <w:name w:val="Nagłówek 8 Znak1"/>
    <w:basedOn w:val="Domylnaczcionkaakapitu"/>
    <w:link w:val="Nagwek8"/>
    <w:uiPriority w:val="9"/>
    <w:semiHidden/>
    <w:rsid w:val="00E37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1">
    <w:name w:val="Nagłówek 9 Znak1"/>
    <w:basedOn w:val="Domylnaczcionkaakapitu"/>
    <w:link w:val="Nagwek9"/>
    <w:uiPriority w:val="9"/>
    <w:semiHidden/>
    <w:rsid w:val="00E37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E7D3A"/>
    <w:rPr>
      <w:color w:val="0000FF" w:themeColor="hyperlink"/>
      <w:u w:val="single"/>
    </w:rPr>
  </w:style>
  <w:style w:type="character" w:customStyle="1" w:styleId="shorttext">
    <w:name w:val="short_text"/>
    <w:basedOn w:val="Domylnaczcionkaakapitu"/>
    <w:rsid w:val="009E1A7D"/>
  </w:style>
  <w:style w:type="paragraph" w:styleId="NormalnyWeb">
    <w:name w:val="Normal (Web)"/>
    <w:basedOn w:val="Normalny"/>
    <w:uiPriority w:val="99"/>
    <w:semiHidden/>
    <w:unhideWhenUsed/>
    <w:rsid w:val="00374FA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FD1A63"/>
    <w:pPr>
      <w:suppressAutoHyphens/>
      <w:spacing w:line="240" w:lineRule="auto"/>
    </w:pPr>
  </w:style>
  <w:style w:type="paragraph" w:styleId="Spistreci3">
    <w:name w:val="toc 3"/>
    <w:basedOn w:val="Normalny"/>
    <w:next w:val="Normalny"/>
    <w:autoRedefine/>
    <w:uiPriority w:val="39"/>
    <w:unhideWhenUsed/>
    <w:rsid w:val="0066364E"/>
    <w:pPr>
      <w:spacing w:after="100"/>
      <w:ind w:left="440"/>
    </w:pPr>
  </w:style>
  <w:style w:type="character" w:customStyle="1" w:styleId="3oh-">
    <w:name w:val="_3oh-"/>
    <w:basedOn w:val="Domylnaczcionkaakapitu"/>
    <w:rsid w:val="00604026"/>
  </w:style>
  <w:style w:type="paragraph" w:styleId="Nagwek">
    <w:name w:val="header"/>
    <w:basedOn w:val="Normalny"/>
    <w:link w:val="NagwekZnak1"/>
    <w:uiPriority w:val="99"/>
    <w:unhideWhenUsed/>
    <w:rsid w:val="00C72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1">
    <w:name w:val="Nagłówek Znak1"/>
    <w:basedOn w:val="Domylnaczcionkaakapitu"/>
    <w:link w:val="Nagwek"/>
    <w:uiPriority w:val="99"/>
    <w:rsid w:val="00C722A5"/>
  </w:style>
  <w:style w:type="paragraph" w:styleId="Stopka">
    <w:name w:val="footer"/>
    <w:basedOn w:val="Normalny"/>
    <w:link w:val="StopkaZnak1"/>
    <w:uiPriority w:val="99"/>
    <w:unhideWhenUsed/>
    <w:rsid w:val="00C72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1">
    <w:name w:val="Stopka Znak1"/>
    <w:basedOn w:val="Domylnaczcionkaakapitu"/>
    <w:link w:val="Stopka"/>
    <w:uiPriority w:val="99"/>
    <w:rsid w:val="00C722A5"/>
  </w:style>
  <w:style w:type="character" w:styleId="Uwydatnienie">
    <w:name w:val="Emphasis"/>
    <w:basedOn w:val="Domylnaczcionkaakapitu"/>
    <w:uiPriority w:val="20"/>
    <w:qFormat/>
    <w:rsid w:val="005C5833"/>
    <w:rPr>
      <w:i/>
      <w:iCs/>
    </w:rPr>
  </w:style>
  <w:style w:type="character" w:styleId="UyteHipercze">
    <w:name w:val="FollowedHyperlink"/>
    <w:basedOn w:val="Domylnaczcionkaakapitu"/>
    <w:uiPriority w:val="99"/>
    <w:semiHidden/>
    <w:unhideWhenUsed/>
    <w:rsid w:val="005C5833"/>
    <w:rPr>
      <w:color w:val="800080" w:themeColor="followedHyperlink"/>
      <w:u w:val="single"/>
    </w:rPr>
  </w:style>
  <w:style w:type="character" w:customStyle="1" w:styleId="5yl5">
    <w:name w:val="_5yl5"/>
    <w:basedOn w:val="Domylnaczcionkaakapitu"/>
    <w:rsid w:val="00FD1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hyperlink" Target="http://pages.mini.pw.edu.pl/~legierskij/eng/dydaktyka_eng.html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software-testing-tutorials-automation.com/2016/06/waterfall-mode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Model%E2%80%93view%E2%80%93controll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30868-4615-4A93-8C0C-1A63F1A60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1315</Words>
  <Characters>7890</Characters>
  <Application>Microsoft Office Word</Application>
  <DocSecurity>0</DocSecurity>
  <Lines>65</Lines>
  <Paragraphs>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Jarek</dc:creator>
  <cp:lastModifiedBy>E531</cp:lastModifiedBy>
  <cp:revision>16</cp:revision>
  <dcterms:created xsi:type="dcterms:W3CDTF">2017-11-19T21:45:00Z</dcterms:created>
  <dcterms:modified xsi:type="dcterms:W3CDTF">2017-11-20T11:18:00Z</dcterms:modified>
  <dc:language>pl-PL</dc:language>
</cp:coreProperties>
</file>